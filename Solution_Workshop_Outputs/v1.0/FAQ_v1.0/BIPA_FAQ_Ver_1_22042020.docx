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3CA3F" w14:textId="77777777" w:rsidR="00C014B5" w:rsidRPr="002422A4" w:rsidRDefault="00661108">
      <w:pPr>
        <w:shd w:val="clear" w:color="auto" w:fill="FFFFFF"/>
        <w:spacing w:after="100" w:afterAutospacing="1" w:line="240" w:lineRule="auto"/>
        <w:rPr>
          <w:rFonts w:ascii="Amazon Ember" w:eastAsia="Times New Roman" w:hAnsi="Amazon Ember" w:cs="Amazon Ember"/>
          <w:b/>
          <w:bCs/>
          <w:sz w:val="40"/>
          <w:szCs w:val="40"/>
          <w:rPrChange w:id="0" w:author="Nicolas David" w:date="2020-04-28T17:20:00Z">
            <w:rPr>
              <w:rFonts w:ascii="Roboto" w:eastAsia="Times New Roman" w:hAnsi="Roboto" w:cs="Times New Roman"/>
              <w:b/>
              <w:bCs/>
              <w:sz w:val="40"/>
              <w:szCs w:val="40"/>
            </w:rPr>
          </w:rPrChange>
        </w:rPr>
      </w:pPr>
      <w:proofErr w:type="spellStart"/>
      <w:r w:rsidRPr="002422A4">
        <w:rPr>
          <w:rFonts w:ascii="Amazon Ember" w:eastAsia="Times New Roman" w:hAnsi="Amazon Ember" w:cs="Amazon Ember"/>
          <w:b/>
          <w:bCs/>
          <w:sz w:val="40"/>
          <w:szCs w:val="40"/>
          <w:rPrChange w:id="1" w:author="Nicolas David" w:date="2020-04-28T17:20:00Z">
            <w:rPr>
              <w:rFonts w:ascii="Roboto" w:eastAsia="Times New Roman" w:hAnsi="Roboto" w:cs="Times New Roman"/>
              <w:b/>
              <w:bCs/>
              <w:sz w:val="40"/>
              <w:szCs w:val="40"/>
            </w:rPr>
          </w:rPrChange>
        </w:rPr>
        <w:t>Chimex</w:t>
      </w:r>
      <w:proofErr w:type="spellEnd"/>
      <w:r w:rsidRPr="002422A4">
        <w:rPr>
          <w:rFonts w:ascii="Amazon Ember" w:eastAsia="Times New Roman" w:hAnsi="Amazon Ember" w:cs="Amazon Ember"/>
          <w:b/>
          <w:bCs/>
          <w:sz w:val="40"/>
          <w:szCs w:val="40"/>
          <w:rPrChange w:id="2" w:author="Nicolas David" w:date="2020-04-28T17:20:00Z">
            <w:rPr>
              <w:rFonts w:ascii="Roboto" w:eastAsia="Times New Roman" w:hAnsi="Roboto" w:cs="Times New Roman"/>
              <w:b/>
              <w:bCs/>
              <w:sz w:val="40"/>
              <w:szCs w:val="40"/>
            </w:rPr>
          </w:rPrChange>
        </w:rPr>
        <w:t xml:space="preserve"> the virtual conference e-workshop-FAQs</w:t>
      </w:r>
    </w:p>
    <w:p w14:paraId="6EB2A262" w14:textId="3AA056BD" w:rsidR="00C014B5" w:rsidRPr="002422A4" w:rsidRDefault="00C014B5">
      <w:pPr>
        <w:shd w:val="clear" w:color="auto" w:fill="FFFFFF"/>
        <w:spacing w:after="100" w:afterAutospacing="1" w:line="240" w:lineRule="auto"/>
        <w:rPr>
          <w:rFonts w:ascii="Amazon Ember" w:eastAsia="Times New Roman" w:hAnsi="Amazon Ember" w:cs="Amazon Ember"/>
          <w:b/>
          <w:bCs/>
          <w:sz w:val="27"/>
          <w:szCs w:val="27"/>
          <w:rPrChange w:id="3" w:author="Nicolas David" w:date="2020-04-28T17:20:00Z">
            <w:rPr>
              <w:rFonts w:ascii="Roboto" w:eastAsia="Times New Roman" w:hAnsi="Roboto" w:cs="Times New Roman"/>
              <w:b/>
              <w:bCs/>
              <w:sz w:val="27"/>
              <w:szCs w:val="27"/>
            </w:rPr>
          </w:rPrChange>
        </w:rPr>
      </w:pPr>
    </w:p>
    <w:p w14:paraId="560C7F17" w14:textId="77777777" w:rsidR="00C014B5" w:rsidRPr="002422A4" w:rsidRDefault="00661108">
      <w:pPr>
        <w:shd w:val="clear" w:color="auto" w:fill="FFFFFF"/>
        <w:spacing w:after="100" w:afterAutospacing="1" w:line="240" w:lineRule="auto"/>
        <w:rPr>
          <w:rFonts w:ascii="Amazon Ember" w:eastAsia="Times New Roman" w:hAnsi="Amazon Ember" w:cs="Amazon Ember"/>
          <w:b/>
          <w:bCs/>
          <w:sz w:val="27"/>
          <w:szCs w:val="27"/>
          <w:rPrChange w:id="4" w:author="Nicolas David" w:date="2020-04-28T17:20:00Z">
            <w:rPr>
              <w:rFonts w:ascii="Roboto" w:eastAsia="Times New Roman" w:hAnsi="Roboto" w:cs="Times New Roman"/>
              <w:b/>
              <w:bCs/>
              <w:sz w:val="27"/>
              <w:szCs w:val="27"/>
            </w:rPr>
          </w:rPrChange>
        </w:rPr>
      </w:pPr>
      <w:r w:rsidRPr="002422A4">
        <w:rPr>
          <w:rFonts w:ascii="Amazon Ember" w:eastAsia="Times New Roman" w:hAnsi="Amazon Ember" w:cs="Amazon Ember"/>
          <w:b/>
          <w:bCs/>
          <w:sz w:val="27"/>
          <w:szCs w:val="27"/>
          <w:rPrChange w:id="5" w:author="Nicolas David" w:date="2020-04-28T17:20:00Z">
            <w:rPr>
              <w:rFonts w:ascii="Roboto" w:eastAsia="Times New Roman" w:hAnsi="Roboto" w:cs="Times New Roman"/>
              <w:b/>
              <w:bCs/>
              <w:sz w:val="27"/>
              <w:szCs w:val="27"/>
            </w:rPr>
          </w:rPrChange>
        </w:rPr>
        <w:t>What is a virtual conference e-workshop?</w:t>
      </w:r>
    </w:p>
    <w:p w14:paraId="38746801" w14:textId="5B124094" w:rsidR="00C014B5" w:rsidRPr="00434BE4" w:rsidRDefault="0066110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Amazon Ember"/>
          <w:b/>
          <w:bCs/>
          <w:sz w:val="27"/>
          <w:szCs w:val="27"/>
          <w:rPrChange w:id="6" w:author="Nicolas David" w:date="2020-04-29T00:39:00Z">
            <w:rPr>
              <w:rFonts w:ascii="Roboto" w:eastAsia="Times New Roman" w:hAnsi="Roboto" w:cs="Times New Roman"/>
              <w:b/>
              <w:bCs/>
              <w:sz w:val="27"/>
              <w:szCs w:val="27"/>
            </w:rPr>
          </w:rPrChange>
        </w:rPr>
        <w:pPrChange w:id="7" w:author="Nicolas David" w:date="2020-04-29T00:45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r w:rsidRPr="00434BE4">
        <w:rPr>
          <w:rFonts w:ascii="Amazon Ember" w:eastAsia="Times New Roman" w:hAnsi="Amazon Ember" w:cs="Amazon Ember"/>
          <w:b/>
          <w:bCs/>
          <w:sz w:val="27"/>
          <w:szCs w:val="27"/>
          <w:rPrChange w:id="8" w:author="Nicolas David" w:date="2020-04-29T00:39:00Z">
            <w:rPr>
              <w:rFonts w:ascii="Roboto" w:eastAsia="Times New Roman" w:hAnsi="Roboto" w:cs="Times New Roman"/>
              <w:b/>
              <w:bCs/>
              <w:sz w:val="27"/>
              <w:szCs w:val="27"/>
            </w:rPr>
          </w:rPrChange>
        </w:rPr>
        <w:t xml:space="preserve">For audience participants </w:t>
      </w:r>
    </w:p>
    <w:p w14:paraId="64C6AF40" w14:textId="7F2E8DDA" w:rsidR="00C014B5" w:rsidRPr="002422A4" w:rsidRDefault="00661108">
      <w:pPr>
        <w:shd w:val="clear" w:color="auto" w:fill="FFFFFF"/>
        <w:spacing w:before="100" w:after="100" w:line="240" w:lineRule="auto"/>
        <w:ind w:left="720"/>
        <w:rPr>
          <w:rFonts w:ascii="Amazon Ember" w:eastAsia="Roboto" w:hAnsi="Amazon Ember" w:cs="Amazon Ember"/>
          <w:sz w:val="27"/>
          <w:rPrChange w:id="9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  <w:r w:rsidRPr="00EB350B">
        <w:rPr>
          <w:rFonts w:ascii="Amazon Ember" w:eastAsia="Roboto" w:hAnsi="Amazon Ember" w:cs="Amazon Ember"/>
          <w:b/>
          <w:bCs/>
          <w:sz w:val="27"/>
          <w:rPrChange w:id="10" w:author="Nicolas David" w:date="2020-04-28T22:08:00Z">
            <w:rPr>
              <w:rFonts w:ascii="Roboto" w:eastAsia="Roboto" w:hAnsi="Roboto" w:cs="Roboto"/>
              <w:sz w:val="27"/>
            </w:rPr>
          </w:rPrChange>
        </w:rPr>
        <w:t>Q.</w:t>
      </w:r>
      <w:r w:rsidRPr="002422A4">
        <w:rPr>
          <w:rFonts w:ascii="Amazon Ember" w:eastAsia="Roboto" w:hAnsi="Amazon Ember" w:cs="Amazon Ember"/>
          <w:sz w:val="27"/>
          <w:rPrChange w:id="11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 </w:t>
      </w:r>
      <w:r w:rsidRPr="002422A4">
        <w:rPr>
          <w:rFonts w:ascii="Amazon Ember" w:eastAsia="Times New Roman" w:hAnsi="Amazon Ember" w:cs="Amazon Ember"/>
          <w:sz w:val="27"/>
          <w:szCs w:val="27"/>
          <w:rPrChange w:id="12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 xml:space="preserve">Who should </w:t>
      </w:r>
      <w:proofErr w:type="gramStart"/>
      <w:r w:rsidRPr="002422A4">
        <w:rPr>
          <w:rFonts w:ascii="Amazon Ember" w:eastAsia="Times New Roman" w:hAnsi="Amazon Ember" w:cs="Amazon Ember"/>
          <w:sz w:val="27"/>
          <w:szCs w:val="27"/>
          <w:rPrChange w:id="13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attend</w:t>
      </w:r>
      <w:ins w:id="14" w:author="Nicolas David" w:date="2020-04-28T22:22:00Z">
        <w:r w:rsidR="007A7F7C">
          <w:rPr>
            <w:rFonts w:ascii="Amazon Ember" w:eastAsia="Times New Roman" w:hAnsi="Amazon Ember" w:cs="Amazon Ember"/>
            <w:sz w:val="27"/>
            <w:szCs w:val="27"/>
          </w:rPr>
          <w:t xml:space="preserve"> </w:t>
        </w:r>
      </w:ins>
      <w:r w:rsidRPr="002422A4">
        <w:rPr>
          <w:rFonts w:ascii="Amazon Ember" w:eastAsia="Times New Roman" w:hAnsi="Amazon Ember" w:cs="Amazon Ember"/>
          <w:sz w:val="27"/>
          <w:szCs w:val="27"/>
          <w:rPrChange w:id="15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?</w:t>
      </w:r>
      <w:proofErr w:type="gramEnd"/>
    </w:p>
    <w:p w14:paraId="353E0FA1" w14:textId="6EAFA8D5" w:rsidR="00C014B5" w:rsidRDefault="00661108">
      <w:pPr>
        <w:shd w:val="clear" w:color="auto" w:fill="FFFFFF"/>
        <w:spacing w:before="100" w:after="100" w:line="240" w:lineRule="auto"/>
        <w:ind w:left="720"/>
        <w:rPr>
          <w:ins w:id="16" w:author="Nicolas David" w:date="2020-04-28T17:21:00Z"/>
          <w:rFonts w:ascii="Amazon Ember" w:eastAsia="Roboto" w:hAnsi="Amazon Ember" w:cs="Amazon Ember"/>
          <w:sz w:val="27"/>
        </w:rPr>
      </w:pPr>
      <w:r w:rsidRPr="00EB350B">
        <w:rPr>
          <w:rFonts w:ascii="Amazon Ember" w:eastAsia="Roboto" w:hAnsi="Amazon Ember" w:cs="Amazon Ember"/>
          <w:b/>
          <w:bCs/>
          <w:sz w:val="27"/>
          <w:rPrChange w:id="17" w:author="Nicolas David" w:date="2020-04-28T22:08:00Z">
            <w:rPr>
              <w:rFonts w:ascii="Roboto" w:eastAsia="Roboto" w:hAnsi="Roboto" w:cs="Roboto"/>
              <w:sz w:val="27"/>
            </w:rPr>
          </w:rPrChange>
        </w:rPr>
        <w:t>A.</w:t>
      </w:r>
      <w:r w:rsidRPr="002422A4">
        <w:rPr>
          <w:rFonts w:ascii="Amazon Ember" w:eastAsia="Roboto" w:hAnsi="Amazon Ember" w:cs="Amazon Ember"/>
          <w:sz w:val="27"/>
          <w:rPrChange w:id="18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 This </w:t>
      </w:r>
      <w:ins w:id="19" w:author="Nicolas David" w:date="2020-04-28T17:21:00Z">
        <w:r w:rsidR="002422A4">
          <w:rPr>
            <w:rFonts w:ascii="Amazon Ember" w:eastAsia="Roboto" w:hAnsi="Amazon Ember" w:cs="Amazon Ember"/>
            <w:sz w:val="27"/>
          </w:rPr>
          <w:t xml:space="preserve">conference is </w:t>
        </w:r>
      </w:ins>
      <w:del w:id="20" w:author="Nicolas David" w:date="2020-04-28T17:21:00Z">
        <w:r w:rsidRPr="002422A4" w:rsidDel="002422A4">
          <w:rPr>
            <w:rFonts w:ascii="Amazon Ember" w:eastAsia="Roboto" w:hAnsi="Amazon Ember" w:cs="Amazon Ember"/>
            <w:sz w:val="27"/>
            <w:rPrChange w:id="21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 xml:space="preserve">is </w:delText>
        </w:r>
      </w:del>
      <w:r w:rsidRPr="002422A4">
        <w:rPr>
          <w:rFonts w:ascii="Amazon Ember" w:eastAsia="Roboto" w:hAnsi="Amazon Ember" w:cs="Amazon Ember"/>
          <w:sz w:val="27"/>
          <w:rPrChange w:id="22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by invitation </w:t>
      </w:r>
      <w:del w:id="23" w:author="Nicolas David" w:date="2020-04-28T17:21:00Z">
        <w:r w:rsidRPr="002422A4" w:rsidDel="002422A4">
          <w:rPr>
            <w:rFonts w:ascii="Amazon Ember" w:eastAsia="Roboto" w:hAnsi="Amazon Ember" w:cs="Amazon Ember"/>
            <w:sz w:val="27"/>
            <w:rPrChange w:id="24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 xml:space="preserve">conference </w:delText>
        </w:r>
      </w:del>
      <w:ins w:id="25" w:author="Nicolas David" w:date="2020-04-28T17:21:00Z">
        <w:r w:rsidR="002422A4">
          <w:rPr>
            <w:rFonts w:ascii="Amazon Ember" w:eastAsia="Roboto" w:hAnsi="Amazon Ember" w:cs="Amazon Ember"/>
            <w:sz w:val="27"/>
          </w:rPr>
          <w:t xml:space="preserve">only </w:t>
        </w:r>
      </w:ins>
      <w:r w:rsidRPr="002422A4">
        <w:rPr>
          <w:rFonts w:ascii="Amazon Ember" w:eastAsia="Roboto" w:hAnsi="Amazon Ember" w:cs="Amazon Ember"/>
          <w:sz w:val="27"/>
          <w:rPrChange w:id="26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and </w:t>
      </w:r>
      <w:proofErr w:type="gramStart"/>
      <w:r w:rsidRPr="002422A4">
        <w:rPr>
          <w:rFonts w:ascii="Amazon Ember" w:eastAsia="Roboto" w:hAnsi="Amazon Ember" w:cs="Amazon Ember"/>
          <w:sz w:val="27"/>
          <w:rPrChange w:id="27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>attendees</w:t>
      </w:r>
      <w:proofErr w:type="gramEnd"/>
      <w:r w:rsidRPr="002422A4">
        <w:rPr>
          <w:rFonts w:ascii="Amazon Ember" w:eastAsia="Roboto" w:hAnsi="Amazon Ember" w:cs="Amazon Ember"/>
          <w:sz w:val="27"/>
          <w:rPrChange w:id="28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 </w:t>
      </w:r>
      <w:ins w:id="29" w:author="Nicolas David" w:date="2020-04-28T17:21:00Z">
        <w:r w:rsidR="002422A4">
          <w:rPr>
            <w:rFonts w:ascii="Amazon Ember" w:eastAsia="Roboto" w:hAnsi="Amazon Ember" w:cs="Amazon Ember"/>
            <w:sz w:val="27"/>
          </w:rPr>
          <w:t xml:space="preserve">registration </w:t>
        </w:r>
      </w:ins>
      <w:r w:rsidRPr="002422A4">
        <w:rPr>
          <w:rFonts w:ascii="Amazon Ember" w:eastAsia="Roboto" w:hAnsi="Amazon Ember" w:cs="Amazon Ember"/>
          <w:sz w:val="27"/>
          <w:rPrChange w:id="30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>should be</w:t>
      </w:r>
      <w:del w:id="31" w:author="Nicolas David" w:date="2020-04-28T17:21:00Z">
        <w:r w:rsidRPr="002422A4" w:rsidDel="002422A4">
          <w:rPr>
            <w:rFonts w:ascii="Amazon Ember" w:eastAsia="Roboto" w:hAnsi="Amazon Ember" w:cs="Amazon Ember"/>
            <w:sz w:val="27"/>
            <w:rPrChange w:id="32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 xml:space="preserve"> regitered,</w:delText>
        </w:r>
      </w:del>
      <w:r w:rsidRPr="002422A4">
        <w:rPr>
          <w:rFonts w:ascii="Amazon Ember" w:eastAsia="Roboto" w:hAnsi="Amazon Ember" w:cs="Amazon Ember"/>
          <w:sz w:val="27"/>
          <w:rPrChange w:id="33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 approved and confirmed </w:t>
      </w:r>
      <w:del w:id="34" w:author="Nicolas David" w:date="2020-04-28T17:21:00Z">
        <w:r w:rsidRPr="002422A4" w:rsidDel="002422A4">
          <w:rPr>
            <w:rFonts w:ascii="Amazon Ember" w:eastAsia="Roboto" w:hAnsi="Amazon Ember" w:cs="Amazon Ember"/>
            <w:sz w:val="27"/>
            <w:rPrChange w:id="35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 xml:space="preserve">registration </w:delText>
        </w:r>
      </w:del>
      <w:r w:rsidRPr="002422A4">
        <w:rPr>
          <w:rFonts w:ascii="Amazon Ember" w:eastAsia="Roboto" w:hAnsi="Amazon Ember" w:cs="Amazon Ember"/>
          <w:sz w:val="27"/>
          <w:rPrChange w:id="36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in order to </w:t>
      </w:r>
      <w:del w:id="37" w:author="Nicolas David" w:date="2020-04-28T17:21:00Z">
        <w:r w:rsidRPr="002422A4" w:rsidDel="002422A4">
          <w:rPr>
            <w:rFonts w:ascii="Amazon Ember" w:eastAsia="Roboto" w:hAnsi="Amazon Ember" w:cs="Amazon Ember"/>
            <w:sz w:val="27"/>
            <w:rPrChange w:id="38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 xml:space="preserve">be able to </w:delText>
        </w:r>
      </w:del>
      <w:r w:rsidRPr="002422A4">
        <w:rPr>
          <w:rFonts w:ascii="Amazon Ember" w:eastAsia="Roboto" w:hAnsi="Amazon Ember" w:cs="Amazon Ember"/>
          <w:sz w:val="27"/>
          <w:rPrChange w:id="39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>attend.</w:t>
      </w:r>
      <w:ins w:id="40" w:author="Nicolas David" w:date="2020-04-28T17:23:00Z">
        <w:r w:rsidR="002422A4" w:rsidRPr="002422A4">
          <w:rPr>
            <w:rFonts w:ascii="Amazon Ember" w:eastAsia="Roboto" w:hAnsi="Amazon Ember" w:cs="Amazon Ember"/>
            <w:sz w:val="27"/>
          </w:rPr>
          <w:t xml:space="preserve"> </w:t>
        </w:r>
        <w:r w:rsidR="002422A4">
          <w:rPr>
            <w:rFonts w:ascii="Amazon Ember" w:eastAsia="Roboto" w:hAnsi="Amazon Ember" w:cs="Amazon Ember"/>
            <w:sz w:val="27"/>
          </w:rPr>
          <w:t>A</w:t>
        </w:r>
        <w:r w:rsidR="002422A4" w:rsidRPr="00CC5B93">
          <w:rPr>
            <w:rFonts w:ascii="Amazon Ember" w:eastAsia="Roboto" w:hAnsi="Amazon Ember" w:cs="Amazon Ember"/>
            <w:sz w:val="27"/>
          </w:rPr>
          <w:t>ccess</w:t>
        </w:r>
        <w:r w:rsidR="002422A4">
          <w:rPr>
            <w:rFonts w:ascii="Amazon Ember" w:eastAsia="Roboto" w:hAnsi="Amazon Ember" w:cs="Amazon Ember"/>
            <w:sz w:val="27"/>
          </w:rPr>
          <w:t xml:space="preserve"> to participate to the conference</w:t>
        </w:r>
        <w:r w:rsidR="002422A4" w:rsidRPr="00CC5B93">
          <w:rPr>
            <w:rFonts w:ascii="Amazon Ember" w:eastAsia="Roboto" w:hAnsi="Amazon Ember" w:cs="Amazon Ember"/>
            <w:sz w:val="27"/>
          </w:rPr>
          <w:t xml:space="preserve"> will be </w:t>
        </w:r>
        <w:r w:rsidR="002422A4">
          <w:rPr>
            <w:rFonts w:ascii="Amazon Ember" w:eastAsia="Roboto" w:hAnsi="Amazon Ember" w:cs="Amazon Ember"/>
            <w:sz w:val="27"/>
          </w:rPr>
          <w:t xml:space="preserve">shared </w:t>
        </w:r>
        <w:r w:rsidR="002422A4" w:rsidRPr="00CC5B93">
          <w:rPr>
            <w:rFonts w:ascii="Amazon Ember" w:eastAsia="Roboto" w:hAnsi="Amazon Ember" w:cs="Amazon Ember"/>
            <w:sz w:val="27"/>
          </w:rPr>
          <w:t xml:space="preserve">via a link sent to the </w:t>
        </w:r>
        <w:r w:rsidR="002422A4">
          <w:rPr>
            <w:rFonts w:ascii="Amazon Ember" w:eastAsia="Roboto" w:hAnsi="Amazon Ember" w:cs="Amazon Ember"/>
            <w:sz w:val="27"/>
          </w:rPr>
          <w:t>registered</w:t>
        </w:r>
        <w:r w:rsidR="002422A4" w:rsidRPr="00CC5B93">
          <w:rPr>
            <w:rFonts w:ascii="Amazon Ember" w:eastAsia="Roboto" w:hAnsi="Amazon Ember" w:cs="Amazon Ember"/>
            <w:sz w:val="27"/>
          </w:rPr>
          <w:t xml:space="preserve"> and approved attendee</w:t>
        </w:r>
        <w:r w:rsidR="002422A4">
          <w:rPr>
            <w:rFonts w:ascii="Amazon Ember" w:eastAsia="Roboto" w:hAnsi="Amazon Ember" w:cs="Amazon Ember"/>
            <w:sz w:val="27"/>
          </w:rPr>
          <w:t>s</w:t>
        </w:r>
        <w:r w:rsidR="002422A4" w:rsidRPr="00CC5B93">
          <w:rPr>
            <w:rFonts w:ascii="Amazon Ember" w:eastAsia="Roboto" w:hAnsi="Amazon Ember" w:cs="Amazon Ember"/>
            <w:sz w:val="27"/>
          </w:rPr>
          <w:t xml:space="preserve"> and </w:t>
        </w:r>
        <w:r w:rsidR="002422A4">
          <w:rPr>
            <w:rFonts w:ascii="Amazon Ember" w:eastAsia="Roboto" w:hAnsi="Amazon Ember" w:cs="Amazon Ember"/>
            <w:sz w:val="27"/>
          </w:rPr>
          <w:t>will open a web application in the attendant’s web browser</w:t>
        </w:r>
      </w:ins>
    </w:p>
    <w:p w14:paraId="30CE2BD0" w14:textId="77777777" w:rsidR="002422A4" w:rsidRPr="002422A4" w:rsidRDefault="002422A4">
      <w:pPr>
        <w:shd w:val="clear" w:color="auto" w:fill="FFFFFF"/>
        <w:spacing w:before="100" w:after="100" w:line="240" w:lineRule="auto"/>
        <w:ind w:left="720"/>
        <w:rPr>
          <w:rFonts w:ascii="Amazon Ember" w:eastAsia="Roboto" w:hAnsi="Amazon Ember" w:cs="Amazon Ember"/>
          <w:sz w:val="27"/>
          <w:rPrChange w:id="41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</w:p>
    <w:p w14:paraId="28EA641D" w14:textId="59933394" w:rsidR="00C014B5" w:rsidRPr="002422A4" w:rsidRDefault="00661108">
      <w:pPr>
        <w:shd w:val="clear" w:color="auto" w:fill="FFFFFF"/>
        <w:spacing w:before="100" w:after="100" w:line="240" w:lineRule="auto"/>
        <w:ind w:left="720"/>
        <w:rPr>
          <w:rFonts w:ascii="Amazon Ember" w:eastAsia="Roboto" w:hAnsi="Amazon Ember" w:cs="Amazon Ember"/>
          <w:sz w:val="27"/>
          <w:rPrChange w:id="42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  <w:r w:rsidRPr="00EB350B">
        <w:rPr>
          <w:rFonts w:ascii="Amazon Ember" w:eastAsia="Roboto" w:hAnsi="Amazon Ember" w:cs="Amazon Ember"/>
          <w:b/>
          <w:bCs/>
          <w:sz w:val="27"/>
          <w:rPrChange w:id="43" w:author="Nicolas David" w:date="2020-04-28T22:09:00Z">
            <w:rPr>
              <w:rFonts w:ascii="Roboto" w:eastAsia="Roboto" w:hAnsi="Roboto" w:cs="Roboto"/>
              <w:sz w:val="27"/>
            </w:rPr>
          </w:rPrChange>
        </w:rPr>
        <w:t>Q.</w:t>
      </w:r>
      <w:ins w:id="44" w:author="Nicolas David" w:date="2020-04-28T17:21:00Z">
        <w:r w:rsidR="002422A4">
          <w:rPr>
            <w:rFonts w:ascii="Amazon Ember" w:eastAsia="Roboto" w:hAnsi="Amazon Ember" w:cs="Amazon Ember"/>
            <w:sz w:val="27"/>
          </w:rPr>
          <w:t xml:space="preserve"> </w:t>
        </w:r>
      </w:ins>
      <w:r w:rsidRPr="002422A4">
        <w:rPr>
          <w:rFonts w:ascii="Amazon Ember" w:eastAsia="Times New Roman" w:hAnsi="Amazon Ember" w:cs="Amazon Ember"/>
          <w:sz w:val="27"/>
          <w:szCs w:val="27"/>
          <w:rPrChange w:id="45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 xml:space="preserve">What are the technical requirements needed to </w:t>
      </w:r>
      <w:proofErr w:type="gramStart"/>
      <w:r w:rsidRPr="002422A4">
        <w:rPr>
          <w:rFonts w:ascii="Amazon Ember" w:eastAsia="Times New Roman" w:hAnsi="Amazon Ember" w:cs="Amazon Ember"/>
          <w:sz w:val="27"/>
          <w:szCs w:val="27"/>
          <w:rPrChange w:id="46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participate</w:t>
      </w:r>
      <w:ins w:id="47" w:author="Nicolas David" w:date="2020-04-28T22:22:00Z">
        <w:r w:rsidR="007A7F7C">
          <w:rPr>
            <w:rFonts w:ascii="Amazon Ember" w:eastAsia="Times New Roman" w:hAnsi="Amazon Ember" w:cs="Amazon Ember"/>
            <w:sz w:val="27"/>
            <w:szCs w:val="27"/>
          </w:rPr>
          <w:t xml:space="preserve"> </w:t>
        </w:r>
      </w:ins>
      <w:r w:rsidRPr="002422A4">
        <w:rPr>
          <w:rFonts w:ascii="Amazon Ember" w:eastAsia="Times New Roman" w:hAnsi="Amazon Ember" w:cs="Amazon Ember"/>
          <w:sz w:val="27"/>
          <w:szCs w:val="27"/>
          <w:rPrChange w:id="48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?</w:t>
      </w:r>
      <w:proofErr w:type="gramEnd"/>
    </w:p>
    <w:p w14:paraId="430F7118" w14:textId="2E8C5F87" w:rsidR="00C014B5" w:rsidRPr="002422A4" w:rsidDel="002422A4" w:rsidRDefault="00661108">
      <w:pPr>
        <w:shd w:val="clear" w:color="auto" w:fill="FFFFFF"/>
        <w:spacing w:before="100" w:after="100" w:line="240" w:lineRule="auto"/>
        <w:ind w:left="720"/>
        <w:rPr>
          <w:del w:id="49" w:author="Nicolas David" w:date="2020-04-28T17:23:00Z"/>
          <w:rFonts w:ascii="Amazon Ember" w:eastAsia="Roboto" w:hAnsi="Amazon Ember" w:cs="Amazon Ember"/>
          <w:sz w:val="27"/>
          <w:rPrChange w:id="50" w:author="Nicolas David" w:date="2020-04-28T17:20:00Z">
            <w:rPr>
              <w:del w:id="51" w:author="Nicolas David" w:date="2020-04-28T17:23:00Z"/>
              <w:rFonts w:ascii="Roboto" w:eastAsia="Roboto" w:hAnsi="Roboto" w:cs="Roboto"/>
              <w:sz w:val="27"/>
            </w:rPr>
          </w:rPrChange>
        </w:rPr>
      </w:pPr>
      <w:r w:rsidRPr="00EB350B">
        <w:rPr>
          <w:rFonts w:ascii="Amazon Ember" w:eastAsia="Roboto" w:hAnsi="Amazon Ember" w:cs="Amazon Ember"/>
          <w:b/>
          <w:bCs/>
          <w:sz w:val="27"/>
          <w:rPrChange w:id="52" w:author="Nicolas David" w:date="2020-04-28T22:09:00Z">
            <w:rPr>
              <w:rFonts w:ascii="Roboto" w:eastAsia="Roboto" w:hAnsi="Roboto" w:cs="Roboto"/>
              <w:sz w:val="27"/>
            </w:rPr>
          </w:rPrChange>
        </w:rPr>
        <w:t>A.</w:t>
      </w:r>
      <w:ins w:id="53" w:author="Nicolas David" w:date="2020-04-28T17:22:00Z">
        <w:r w:rsidR="002422A4">
          <w:rPr>
            <w:rFonts w:ascii="Amazon Ember" w:eastAsia="Roboto" w:hAnsi="Amazon Ember" w:cs="Amazon Ember"/>
            <w:sz w:val="27"/>
          </w:rPr>
          <w:t xml:space="preserve"> </w:t>
        </w:r>
      </w:ins>
      <w:del w:id="54" w:author="Nicolas David" w:date="2020-04-28T17:22:00Z">
        <w:r w:rsidRPr="002422A4" w:rsidDel="002422A4">
          <w:rPr>
            <w:rFonts w:ascii="Amazon Ember" w:eastAsia="Roboto" w:hAnsi="Amazon Ember" w:cs="Amazon Ember"/>
            <w:sz w:val="27"/>
            <w:rPrChange w:id="55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The a</w:delText>
        </w:r>
      </w:del>
      <w:del w:id="56" w:author="Nicolas David" w:date="2020-04-28T17:23:00Z">
        <w:r w:rsidRPr="002422A4" w:rsidDel="002422A4">
          <w:rPr>
            <w:rFonts w:ascii="Amazon Ember" w:eastAsia="Roboto" w:hAnsi="Amazon Ember" w:cs="Amazon Ember"/>
            <w:sz w:val="27"/>
            <w:rPrChange w:id="57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 xml:space="preserve">ccess will be via a link sent to the </w:delText>
        </w:r>
      </w:del>
      <w:del w:id="58" w:author="Nicolas David" w:date="2020-04-28T17:22:00Z">
        <w:r w:rsidRPr="002422A4" w:rsidDel="002422A4">
          <w:rPr>
            <w:rFonts w:ascii="Amazon Ember" w:eastAsia="Roboto" w:hAnsi="Amazon Ember" w:cs="Amazon Ember"/>
            <w:sz w:val="27"/>
            <w:rPrChange w:id="59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regsitered</w:delText>
        </w:r>
      </w:del>
      <w:del w:id="60" w:author="Nicolas David" w:date="2020-04-28T17:23:00Z">
        <w:r w:rsidRPr="002422A4" w:rsidDel="002422A4">
          <w:rPr>
            <w:rFonts w:ascii="Amazon Ember" w:eastAsia="Roboto" w:hAnsi="Amazon Ember" w:cs="Amazon Ember"/>
            <w:sz w:val="27"/>
            <w:rPrChange w:id="61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 xml:space="preserve"> and approved attendee and </w:delText>
        </w:r>
      </w:del>
      <w:del w:id="62" w:author="Nicolas David" w:date="2020-04-28T17:22:00Z">
        <w:r w:rsidRPr="002422A4" w:rsidDel="002422A4">
          <w:rPr>
            <w:rFonts w:ascii="Amazon Ember" w:eastAsia="Roboto" w:hAnsi="Amazon Ember" w:cs="Amazon Ember"/>
            <w:sz w:val="27"/>
            <w:rPrChange w:id="63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no technical requirments is needed</w:delText>
        </w:r>
      </w:del>
      <w:del w:id="64" w:author="Nicolas David" w:date="2020-04-28T17:23:00Z">
        <w:r w:rsidRPr="002422A4" w:rsidDel="002422A4">
          <w:rPr>
            <w:rFonts w:ascii="Amazon Ember" w:eastAsia="Roboto" w:hAnsi="Amazon Ember" w:cs="Amazon Ember"/>
            <w:sz w:val="27"/>
            <w:rPrChange w:id="65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 xml:space="preserve"> </w:delText>
        </w:r>
      </w:del>
      <w:r w:rsidRPr="002422A4">
        <w:rPr>
          <w:rFonts w:ascii="Amazon Ember" w:eastAsia="Roboto" w:hAnsi="Amazon Ember" w:cs="Amazon Ember"/>
          <w:sz w:val="27"/>
          <w:rPrChange w:id="66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. </w:t>
      </w:r>
      <w:del w:id="67" w:author="Nicolas David" w:date="2020-04-28T17:23:00Z">
        <w:r w:rsidRPr="002422A4" w:rsidDel="002422A4">
          <w:rPr>
            <w:rFonts w:ascii="Amazon Ember" w:eastAsia="Roboto" w:hAnsi="Amazon Ember" w:cs="Amazon Ember"/>
            <w:sz w:val="27"/>
            <w:rPrChange w:id="68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the only thing is required is updated browser.</w:delText>
        </w:r>
      </w:del>
    </w:p>
    <w:p w14:paraId="097D1B20" w14:textId="29B35C56" w:rsidR="002422A4" w:rsidRDefault="002422A4" w:rsidP="002422A4">
      <w:pPr>
        <w:shd w:val="clear" w:color="auto" w:fill="FFFFFF"/>
        <w:spacing w:before="100" w:after="100" w:line="240" w:lineRule="auto"/>
        <w:ind w:left="720"/>
        <w:rPr>
          <w:ins w:id="69" w:author="Nicolas David" w:date="2020-04-28T21:41:00Z"/>
          <w:rFonts w:ascii="Amazon Ember" w:eastAsia="Roboto" w:hAnsi="Amazon Ember" w:cs="Amazon Ember"/>
          <w:sz w:val="27"/>
        </w:rPr>
      </w:pPr>
      <w:ins w:id="70" w:author="Nicolas David" w:date="2020-04-28T17:23:00Z">
        <w:r>
          <w:rPr>
            <w:rFonts w:ascii="Amazon Ember" w:eastAsia="Roboto" w:hAnsi="Amazon Ember" w:cs="Amazon Ember"/>
            <w:sz w:val="27"/>
          </w:rPr>
          <w:t xml:space="preserve">The </w:t>
        </w:r>
      </w:ins>
      <w:ins w:id="71" w:author="Nicolas David" w:date="2020-04-28T21:21:00Z">
        <w:r>
          <w:rPr>
            <w:rFonts w:ascii="Amazon Ember" w:eastAsia="Roboto" w:hAnsi="Amazon Ember" w:cs="Amazon Ember"/>
            <w:sz w:val="27"/>
          </w:rPr>
          <w:t>a</w:t>
        </w:r>
      </w:ins>
      <w:ins w:id="72" w:author="Nicolas David" w:date="2020-04-28T17:23:00Z">
        <w:r>
          <w:rPr>
            <w:rFonts w:ascii="Amazon Ember" w:eastAsia="Roboto" w:hAnsi="Amazon Ember" w:cs="Amazon Ember"/>
            <w:sz w:val="27"/>
          </w:rPr>
          <w:t xml:space="preserve">pplication </w:t>
        </w:r>
      </w:ins>
      <w:ins w:id="73" w:author="Nicolas David" w:date="2020-04-28T21:21:00Z">
        <w:r>
          <w:rPr>
            <w:rFonts w:ascii="Amazon Ember" w:eastAsia="Roboto" w:hAnsi="Amazon Ember" w:cs="Amazon Ember"/>
            <w:sz w:val="27"/>
          </w:rPr>
          <w:t>requires a modern browser to function</w:t>
        </w:r>
      </w:ins>
      <w:ins w:id="74" w:author="Nicolas David" w:date="2020-04-28T23:13:00Z">
        <w:r w:rsidR="00D3351C">
          <w:rPr>
            <w:rFonts w:ascii="Amazon Ember" w:eastAsia="Roboto" w:hAnsi="Amazon Ember" w:cs="Amazon Ember"/>
            <w:sz w:val="27"/>
          </w:rPr>
          <w:t xml:space="preserve"> as per this </w:t>
        </w:r>
      </w:ins>
      <w:ins w:id="75" w:author="Nicolas David" w:date="2020-04-28T21:41:00Z">
        <w:r w:rsidR="00AF5AC2">
          <w:rPr>
            <w:rFonts w:ascii="Amazon Ember" w:eastAsia="Roboto" w:hAnsi="Amazon Ember" w:cs="Amazon Ember"/>
            <w:sz w:val="27"/>
          </w:rPr>
          <w:t>list of supported browsers:</w:t>
        </w:r>
      </w:ins>
    </w:p>
    <w:p w14:paraId="0143D2DA" w14:textId="24B6D0A3" w:rsidR="00AF5AC2" w:rsidRPr="00AF5AC2" w:rsidRDefault="00AF5AC2">
      <w:pPr>
        <w:pStyle w:val="ListParagraph"/>
        <w:numPr>
          <w:ilvl w:val="0"/>
          <w:numId w:val="1"/>
        </w:numPr>
        <w:shd w:val="clear" w:color="auto" w:fill="FFFFFF"/>
        <w:spacing w:before="100" w:after="100" w:line="240" w:lineRule="auto"/>
        <w:rPr>
          <w:ins w:id="76" w:author="Nicolas David" w:date="2020-04-28T21:41:00Z"/>
          <w:rFonts w:ascii="Amazon Ember" w:eastAsia="Roboto" w:hAnsi="Amazon Ember" w:cs="Amazon Ember"/>
          <w:sz w:val="27"/>
          <w:rPrChange w:id="77" w:author="Nicolas David" w:date="2020-04-28T21:41:00Z">
            <w:rPr>
              <w:ins w:id="78" w:author="Nicolas David" w:date="2020-04-28T21:41:00Z"/>
            </w:rPr>
          </w:rPrChange>
        </w:rPr>
        <w:pPrChange w:id="79" w:author="Nicolas David" w:date="2020-04-28T21:41:00Z">
          <w:pPr>
            <w:shd w:val="clear" w:color="auto" w:fill="FFFFFF"/>
            <w:spacing w:before="100" w:after="100" w:line="240" w:lineRule="auto"/>
            <w:ind w:left="720"/>
          </w:pPr>
        </w:pPrChange>
      </w:pPr>
      <w:ins w:id="80" w:author="Nicolas David" w:date="2020-04-28T21:41:00Z">
        <w:r w:rsidRPr="00AF5AC2">
          <w:rPr>
            <w:rFonts w:ascii="Amazon Ember" w:eastAsia="Roboto" w:hAnsi="Amazon Ember" w:cs="Amazon Ember"/>
            <w:sz w:val="27"/>
            <w:rPrChange w:id="81" w:author="Nicolas David" w:date="2020-04-28T21:41:00Z">
              <w:rPr/>
            </w:rPrChange>
          </w:rPr>
          <w:t>Mozilla Firefox (version 60 and later), for macOS and Windows</w:t>
        </w:r>
      </w:ins>
    </w:p>
    <w:p w14:paraId="21FCAAEC" w14:textId="7F960EA5" w:rsidR="00AF5AC2" w:rsidRPr="00AF5AC2" w:rsidRDefault="00AF5AC2">
      <w:pPr>
        <w:pStyle w:val="ListParagraph"/>
        <w:numPr>
          <w:ilvl w:val="0"/>
          <w:numId w:val="1"/>
        </w:numPr>
        <w:shd w:val="clear" w:color="auto" w:fill="FFFFFF"/>
        <w:spacing w:before="100" w:after="100" w:line="240" w:lineRule="auto"/>
        <w:rPr>
          <w:ins w:id="82" w:author="Nicolas David" w:date="2020-04-28T21:41:00Z"/>
          <w:rFonts w:ascii="Amazon Ember" w:eastAsia="Roboto" w:hAnsi="Amazon Ember" w:cs="Amazon Ember"/>
          <w:sz w:val="27"/>
          <w:rPrChange w:id="83" w:author="Nicolas David" w:date="2020-04-28T21:41:00Z">
            <w:rPr>
              <w:ins w:id="84" w:author="Nicolas David" w:date="2020-04-28T21:41:00Z"/>
            </w:rPr>
          </w:rPrChange>
        </w:rPr>
        <w:pPrChange w:id="85" w:author="Nicolas David" w:date="2020-04-28T21:41:00Z">
          <w:pPr>
            <w:shd w:val="clear" w:color="auto" w:fill="FFFFFF"/>
            <w:spacing w:before="100" w:after="100" w:line="240" w:lineRule="auto"/>
            <w:ind w:left="720"/>
          </w:pPr>
        </w:pPrChange>
      </w:pPr>
      <w:ins w:id="86" w:author="Nicolas David" w:date="2020-04-28T21:41:00Z">
        <w:r w:rsidRPr="00AF5AC2">
          <w:rPr>
            <w:rFonts w:ascii="Amazon Ember" w:eastAsia="Roboto" w:hAnsi="Amazon Ember" w:cs="Amazon Ember"/>
            <w:sz w:val="27"/>
            <w:rPrChange w:id="87" w:author="Nicolas David" w:date="2020-04-28T21:41:00Z">
              <w:rPr/>
            </w:rPrChange>
          </w:rPr>
          <w:t>Google Chrome (version 78 and later), for macOS and Windows</w:t>
        </w:r>
      </w:ins>
    </w:p>
    <w:p w14:paraId="7535DC46" w14:textId="2A3318EB" w:rsidR="00AF5AC2" w:rsidRPr="00AF5AC2" w:rsidRDefault="00AF5AC2">
      <w:pPr>
        <w:pStyle w:val="ListParagraph"/>
        <w:numPr>
          <w:ilvl w:val="0"/>
          <w:numId w:val="1"/>
        </w:numPr>
        <w:shd w:val="clear" w:color="auto" w:fill="FFFFFF"/>
        <w:spacing w:before="100" w:after="100" w:line="240" w:lineRule="auto"/>
        <w:rPr>
          <w:ins w:id="88" w:author="Nicolas David" w:date="2020-04-28T21:41:00Z"/>
          <w:rFonts w:ascii="Amazon Ember" w:eastAsia="Roboto" w:hAnsi="Amazon Ember" w:cs="Amazon Ember"/>
          <w:sz w:val="27"/>
          <w:rPrChange w:id="89" w:author="Nicolas David" w:date="2020-04-28T21:41:00Z">
            <w:rPr>
              <w:ins w:id="90" w:author="Nicolas David" w:date="2020-04-28T21:41:00Z"/>
            </w:rPr>
          </w:rPrChange>
        </w:rPr>
        <w:pPrChange w:id="91" w:author="Nicolas David" w:date="2020-04-28T21:41:00Z">
          <w:pPr>
            <w:shd w:val="clear" w:color="auto" w:fill="FFFFFF"/>
            <w:spacing w:before="100" w:after="100" w:line="240" w:lineRule="auto"/>
            <w:ind w:left="720"/>
          </w:pPr>
        </w:pPrChange>
      </w:pPr>
      <w:ins w:id="92" w:author="Nicolas David" w:date="2020-04-28T21:41:00Z">
        <w:r w:rsidRPr="00AF5AC2">
          <w:rPr>
            <w:rFonts w:ascii="Amazon Ember" w:eastAsia="Roboto" w:hAnsi="Amazon Ember" w:cs="Amazon Ember"/>
            <w:sz w:val="27"/>
            <w:rPrChange w:id="93" w:author="Nicolas David" w:date="2020-04-28T21:41:00Z">
              <w:rPr/>
            </w:rPrChange>
          </w:rPr>
          <w:t>Chromium-based Edge (version 79 and later), for Windows</w:t>
        </w:r>
      </w:ins>
    </w:p>
    <w:p w14:paraId="2E506C25" w14:textId="767224D4" w:rsidR="00AF5AC2" w:rsidRPr="00AF5AC2" w:rsidRDefault="00AF5AC2">
      <w:pPr>
        <w:pStyle w:val="ListParagraph"/>
        <w:numPr>
          <w:ilvl w:val="0"/>
          <w:numId w:val="1"/>
        </w:numPr>
        <w:shd w:val="clear" w:color="auto" w:fill="FFFFFF"/>
        <w:spacing w:before="100" w:after="100" w:line="240" w:lineRule="auto"/>
        <w:rPr>
          <w:ins w:id="94" w:author="Nicolas David" w:date="2020-04-28T21:41:00Z"/>
          <w:rFonts w:ascii="Amazon Ember" w:eastAsia="Roboto" w:hAnsi="Amazon Ember" w:cs="Amazon Ember"/>
          <w:sz w:val="27"/>
          <w:rPrChange w:id="95" w:author="Nicolas David" w:date="2020-04-28T21:41:00Z">
            <w:rPr>
              <w:ins w:id="96" w:author="Nicolas David" w:date="2020-04-28T21:41:00Z"/>
            </w:rPr>
          </w:rPrChange>
        </w:rPr>
        <w:pPrChange w:id="97" w:author="Nicolas David" w:date="2020-04-28T21:41:00Z">
          <w:pPr>
            <w:shd w:val="clear" w:color="auto" w:fill="FFFFFF"/>
            <w:spacing w:before="100" w:after="100" w:line="240" w:lineRule="auto"/>
            <w:ind w:left="720"/>
          </w:pPr>
        </w:pPrChange>
      </w:pPr>
      <w:ins w:id="98" w:author="Nicolas David" w:date="2020-04-28T21:41:00Z">
        <w:r w:rsidRPr="00AF5AC2">
          <w:rPr>
            <w:rFonts w:ascii="Amazon Ember" w:eastAsia="Roboto" w:hAnsi="Amazon Ember" w:cs="Amazon Ember"/>
            <w:sz w:val="27"/>
            <w:rPrChange w:id="99" w:author="Nicolas David" w:date="2020-04-28T21:41:00Z">
              <w:rPr/>
            </w:rPrChange>
          </w:rPr>
          <w:t>Chromium-based Electron (Electron 7 and later, with Chromium version 78 and later)</w:t>
        </w:r>
      </w:ins>
    </w:p>
    <w:p w14:paraId="5E51894D" w14:textId="297E0BD9" w:rsidR="00AF5AC2" w:rsidRPr="00AF5AC2" w:rsidRDefault="00AF5AC2">
      <w:pPr>
        <w:pStyle w:val="ListParagraph"/>
        <w:numPr>
          <w:ilvl w:val="0"/>
          <w:numId w:val="1"/>
        </w:numPr>
        <w:shd w:val="clear" w:color="auto" w:fill="FFFFFF"/>
        <w:spacing w:before="100" w:after="100" w:line="240" w:lineRule="auto"/>
        <w:rPr>
          <w:ins w:id="100" w:author="Nicolas David" w:date="2020-04-28T21:41:00Z"/>
          <w:rFonts w:ascii="Amazon Ember" w:eastAsia="Roboto" w:hAnsi="Amazon Ember" w:cs="Amazon Ember"/>
          <w:sz w:val="27"/>
          <w:rPrChange w:id="101" w:author="Nicolas David" w:date="2020-04-28T21:41:00Z">
            <w:rPr>
              <w:ins w:id="102" w:author="Nicolas David" w:date="2020-04-28T21:41:00Z"/>
            </w:rPr>
          </w:rPrChange>
        </w:rPr>
        <w:pPrChange w:id="103" w:author="Nicolas David" w:date="2020-04-28T21:41:00Z">
          <w:pPr>
            <w:shd w:val="clear" w:color="auto" w:fill="FFFFFF"/>
            <w:spacing w:before="100" w:after="100" w:line="240" w:lineRule="auto"/>
            <w:ind w:left="720"/>
          </w:pPr>
        </w:pPrChange>
      </w:pPr>
      <w:ins w:id="104" w:author="Nicolas David" w:date="2020-04-28T21:41:00Z">
        <w:r w:rsidRPr="00AF5AC2">
          <w:rPr>
            <w:rFonts w:ascii="Amazon Ember" w:eastAsia="Roboto" w:hAnsi="Amazon Ember" w:cs="Amazon Ember"/>
            <w:sz w:val="27"/>
            <w:rPrChange w:id="105" w:author="Nicolas David" w:date="2020-04-28T21:41:00Z">
              <w:rPr/>
            </w:rPrChange>
          </w:rPr>
          <w:t>Safari (version 12, audio and video only, no content sharing), for macOS</w:t>
        </w:r>
      </w:ins>
    </w:p>
    <w:p w14:paraId="790D4236" w14:textId="55BB6650" w:rsidR="00AF5AC2" w:rsidRPr="00AF5AC2" w:rsidRDefault="00AF5AC2">
      <w:pPr>
        <w:pStyle w:val="ListParagraph"/>
        <w:numPr>
          <w:ilvl w:val="0"/>
          <w:numId w:val="1"/>
        </w:numPr>
        <w:shd w:val="clear" w:color="auto" w:fill="FFFFFF"/>
        <w:spacing w:before="100" w:after="100" w:line="240" w:lineRule="auto"/>
        <w:rPr>
          <w:ins w:id="106" w:author="Nicolas David" w:date="2020-04-28T21:41:00Z"/>
          <w:rFonts w:ascii="Amazon Ember" w:eastAsia="Roboto" w:hAnsi="Amazon Ember" w:cs="Amazon Ember"/>
          <w:sz w:val="27"/>
          <w:rPrChange w:id="107" w:author="Nicolas David" w:date="2020-04-28T21:41:00Z">
            <w:rPr>
              <w:ins w:id="108" w:author="Nicolas David" w:date="2020-04-28T21:41:00Z"/>
            </w:rPr>
          </w:rPrChange>
        </w:rPr>
        <w:pPrChange w:id="109" w:author="Nicolas David" w:date="2020-04-28T21:41:00Z">
          <w:pPr>
            <w:shd w:val="clear" w:color="auto" w:fill="FFFFFF"/>
            <w:spacing w:before="100" w:after="100" w:line="240" w:lineRule="auto"/>
            <w:ind w:left="720"/>
          </w:pPr>
        </w:pPrChange>
      </w:pPr>
      <w:ins w:id="110" w:author="Nicolas David" w:date="2020-04-28T21:41:00Z">
        <w:r w:rsidRPr="00AF5AC2">
          <w:rPr>
            <w:rFonts w:ascii="Amazon Ember" w:eastAsia="Roboto" w:hAnsi="Amazon Ember" w:cs="Amazon Ember"/>
            <w:sz w:val="27"/>
            <w:rPrChange w:id="111" w:author="Nicolas David" w:date="2020-04-28T21:41:00Z">
              <w:rPr/>
            </w:rPrChange>
          </w:rPr>
          <w:t>Safari (version 13 and later, content sharing with screen capture requires turning on the Develop Experimental Features, Screen Capture feature in the browser), for macOS</w:t>
        </w:r>
      </w:ins>
    </w:p>
    <w:p w14:paraId="14010D02" w14:textId="29E7AFB8" w:rsidR="00AF5AC2" w:rsidRDefault="00AF5AC2" w:rsidP="00AF5AC2">
      <w:pPr>
        <w:pStyle w:val="ListParagraph"/>
        <w:numPr>
          <w:ilvl w:val="0"/>
          <w:numId w:val="1"/>
        </w:numPr>
        <w:shd w:val="clear" w:color="auto" w:fill="FFFFFF"/>
        <w:spacing w:before="100" w:after="100" w:line="240" w:lineRule="auto"/>
        <w:rPr>
          <w:ins w:id="112" w:author="Nicolas David" w:date="2020-04-30T14:52:00Z"/>
          <w:rFonts w:ascii="Amazon Ember" w:eastAsia="Roboto" w:hAnsi="Amazon Ember" w:cs="Amazon Ember"/>
          <w:sz w:val="27"/>
        </w:rPr>
      </w:pPr>
      <w:ins w:id="113" w:author="Nicolas David" w:date="2020-04-28T21:41:00Z">
        <w:r w:rsidRPr="00AF5AC2">
          <w:rPr>
            <w:rFonts w:ascii="Amazon Ember" w:eastAsia="Roboto" w:hAnsi="Amazon Ember" w:cs="Amazon Ember"/>
            <w:sz w:val="27"/>
            <w:rPrChange w:id="114" w:author="Nicolas David" w:date="2020-04-28T21:41:00Z">
              <w:rPr/>
            </w:rPrChange>
          </w:rPr>
          <w:t>Opera (version 66 and later), for macOS and Windows</w:t>
        </w:r>
      </w:ins>
    </w:p>
    <w:p w14:paraId="384CE310" w14:textId="5F56C589" w:rsidR="001917A3" w:rsidRDefault="001917A3" w:rsidP="001917A3">
      <w:pPr>
        <w:shd w:val="clear" w:color="auto" w:fill="FFFFFF"/>
        <w:spacing w:before="100" w:after="100" w:line="240" w:lineRule="auto"/>
        <w:rPr>
          <w:ins w:id="115" w:author="Nicolas David" w:date="2020-04-30T14:52:00Z"/>
          <w:rFonts w:ascii="Amazon Ember" w:eastAsia="Roboto" w:hAnsi="Amazon Ember" w:cs="Amazon Ember"/>
          <w:sz w:val="27"/>
        </w:rPr>
      </w:pPr>
    </w:p>
    <w:p w14:paraId="1EE4F682" w14:textId="2B4012FF" w:rsidR="001917A3" w:rsidRPr="001917A3" w:rsidRDefault="001917A3" w:rsidP="001917A3">
      <w:pPr>
        <w:shd w:val="clear" w:color="auto" w:fill="FFFFFF"/>
        <w:spacing w:before="100" w:after="100" w:line="240" w:lineRule="auto"/>
        <w:rPr>
          <w:ins w:id="116" w:author="Nicolas David" w:date="2020-04-28T23:56:00Z"/>
          <w:rFonts w:ascii="Amazon Ember" w:eastAsia="Roboto" w:hAnsi="Amazon Ember" w:cs="Amazon Ember"/>
          <w:sz w:val="27"/>
          <w:rPrChange w:id="117" w:author="Nicolas David" w:date="2020-04-30T14:52:00Z">
            <w:rPr>
              <w:ins w:id="118" w:author="Nicolas David" w:date="2020-04-28T23:56:00Z"/>
            </w:rPr>
          </w:rPrChange>
        </w:rPr>
        <w:pPrChange w:id="119" w:author="Nicolas David" w:date="2020-04-30T14:52:00Z">
          <w:pPr>
            <w:pStyle w:val="ListParagraph"/>
            <w:numPr>
              <w:numId w:val="1"/>
            </w:numPr>
            <w:shd w:val="clear" w:color="auto" w:fill="FFFFFF"/>
            <w:spacing w:before="100" w:after="100" w:line="240" w:lineRule="auto"/>
            <w:ind w:left="1440" w:hanging="360"/>
          </w:pPr>
        </w:pPrChange>
      </w:pPr>
      <w:ins w:id="120" w:author="Nicolas David" w:date="2020-04-30T14:52:00Z">
        <w:r>
          <w:rPr>
            <w:rFonts w:ascii="Amazon Ember" w:eastAsia="Roboto" w:hAnsi="Amazon Ember" w:cs="Amazon Ember"/>
            <w:sz w:val="27"/>
          </w:rPr>
          <w:t xml:space="preserve">If you are using a mobile device, an application for IOS and Android devices is also available to download for </w:t>
        </w:r>
        <w:r w:rsidR="003B238B">
          <w:rPr>
            <w:rFonts w:ascii="Amazon Ember" w:eastAsia="Roboto" w:hAnsi="Amazon Ember" w:cs="Amazon Ember"/>
            <w:sz w:val="27"/>
          </w:rPr>
          <w:t>free</w:t>
        </w:r>
        <w:r>
          <w:rPr>
            <w:rFonts w:ascii="Amazon Ember" w:eastAsia="Roboto" w:hAnsi="Amazon Ember" w:cs="Amazon Ember"/>
            <w:sz w:val="27"/>
          </w:rPr>
          <w:t xml:space="preserve"> in their respective “stores”.</w:t>
        </w:r>
      </w:ins>
    </w:p>
    <w:p w14:paraId="461E8452" w14:textId="58C5D689" w:rsidR="00A90B34" w:rsidRDefault="00A90B34" w:rsidP="00A90B34">
      <w:pPr>
        <w:shd w:val="clear" w:color="auto" w:fill="FFFFFF"/>
        <w:spacing w:before="100" w:after="100" w:line="240" w:lineRule="auto"/>
        <w:rPr>
          <w:ins w:id="121" w:author="Nicolas David" w:date="2020-04-28T23:57:00Z"/>
          <w:rFonts w:ascii="Amazon Ember" w:eastAsia="Roboto" w:hAnsi="Amazon Ember" w:cs="Amazon Ember"/>
          <w:sz w:val="27"/>
        </w:rPr>
      </w:pPr>
    </w:p>
    <w:p w14:paraId="38C41EEF" w14:textId="7171AED2" w:rsidR="00A90B34" w:rsidRDefault="00A90B34">
      <w:pPr>
        <w:shd w:val="clear" w:color="auto" w:fill="FFFFFF"/>
        <w:spacing w:before="100" w:after="100" w:line="240" w:lineRule="auto"/>
        <w:ind w:left="720"/>
        <w:rPr>
          <w:ins w:id="122" w:author="Nicolas David" w:date="2020-04-28T23:57:00Z"/>
          <w:rFonts w:ascii="Amazon Ember" w:eastAsia="Roboto" w:hAnsi="Amazon Ember" w:cs="Amazon Ember"/>
          <w:sz w:val="27"/>
        </w:rPr>
        <w:pPrChange w:id="123" w:author="Nicolas David" w:date="2020-04-28T23:57:00Z">
          <w:pPr>
            <w:shd w:val="clear" w:color="auto" w:fill="FFFFFF"/>
            <w:spacing w:before="100" w:after="100" w:line="240" w:lineRule="auto"/>
          </w:pPr>
        </w:pPrChange>
      </w:pPr>
      <w:ins w:id="124" w:author="Nicolas David" w:date="2020-04-28T23:57:00Z">
        <w:r w:rsidRPr="00CC5B93">
          <w:rPr>
            <w:rFonts w:ascii="Amazon Ember" w:eastAsia="Roboto" w:hAnsi="Amazon Ember" w:cs="Amazon Ember"/>
            <w:b/>
            <w:bCs/>
            <w:sz w:val="27"/>
          </w:rPr>
          <w:t>Q.</w:t>
        </w:r>
        <w:r>
          <w:rPr>
            <w:rFonts w:ascii="Amazon Ember" w:eastAsia="Roboto" w:hAnsi="Amazon Ember" w:cs="Amazon Ember"/>
            <w:b/>
            <w:bCs/>
            <w:sz w:val="27"/>
          </w:rPr>
          <w:t xml:space="preserve"> </w:t>
        </w:r>
        <w:r w:rsidRPr="00A90B34">
          <w:rPr>
            <w:rFonts w:ascii="Amazon Ember" w:eastAsia="Roboto" w:hAnsi="Amazon Ember" w:cs="Amazon Ember"/>
            <w:sz w:val="27"/>
            <w:rPrChange w:id="125" w:author="Nicolas David" w:date="2020-04-28T23:58:00Z">
              <w:rPr>
                <w:rFonts w:ascii="Amazon Ember" w:eastAsia="Roboto" w:hAnsi="Amazon Ember" w:cs="Amazon Ember"/>
                <w:b/>
                <w:bCs/>
                <w:sz w:val="27"/>
              </w:rPr>
            </w:rPrChange>
          </w:rPr>
          <w:t xml:space="preserve">Do I need to download any additional software to attend the </w:t>
        </w:r>
        <w:proofErr w:type="gramStart"/>
        <w:r w:rsidRPr="00A90B34">
          <w:rPr>
            <w:rFonts w:ascii="Amazon Ember" w:eastAsia="Roboto" w:hAnsi="Amazon Ember" w:cs="Amazon Ember"/>
            <w:sz w:val="27"/>
            <w:rPrChange w:id="126" w:author="Nicolas David" w:date="2020-04-28T23:58:00Z">
              <w:rPr>
                <w:rFonts w:ascii="Amazon Ember" w:eastAsia="Roboto" w:hAnsi="Amazon Ember" w:cs="Amazon Ember"/>
                <w:b/>
                <w:bCs/>
                <w:sz w:val="27"/>
              </w:rPr>
            </w:rPrChange>
          </w:rPr>
          <w:t>conference ?</w:t>
        </w:r>
        <w:proofErr w:type="gramEnd"/>
      </w:ins>
    </w:p>
    <w:p w14:paraId="789131A2" w14:textId="6209DE76" w:rsidR="00A90B34" w:rsidRDefault="00A90B34" w:rsidP="00A90B34">
      <w:pPr>
        <w:shd w:val="clear" w:color="auto" w:fill="FFFFFF"/>
        <w:spacing w:before="100" w:after="100" w:line="240" w:lineRule="auto"/>
        <w:ind w:left="720"/>
        <w:rPr>
          <w:ins w:id="127" w:author="Nicolas David" w:date="2020-04-28T23:59:00Z"/>
          <w:rFonts w:ascii="Amazon Ember" w:eastAsia="Roboto" w:hAnsi="Amazon Ember" w:cs="Amazon Ember"/>
          <w:sz w:val="27"/>
        </w:rPr>
      </w:pPr>
      <w:ins w:id="128" w:author="Nicolas David" w:date="2020-04-28T23:59:00Z">
        <w:r w:rsidRPr="00CC5B93">
          <w:rPr>
            <w:rFonts w:ascii="Amazon Ember" w:eastAsia="Roboto" w:hAnsi="Amazon Ember" w:cs="Amazon Ember"/>
            <w:b/>
            <w:bCs/>
            <w:sz w:val="27"/>
          </w:rPr>
          <w:t>A.</w:t>
        </w:r>
        <w:r>
          <w:rPr>
            <w:rFonts w:ascii="Amazon Ember" w:eastAsia="Roboto" w:hAnsi="Amazon Ember" w:cs="Amazon Ember"/>
            <w:b/>
            <w:bCs/>
            <w:sz w:val="27"/>
          </w:rPr>
          <w:t xml:space="preserve"> </w:t>
        </w:r>
        <w:r>
          <w:rPr>
            <w:rFonts w:ascii="Amazon Ember" w:eastAsia="Roboto" w:hAnsi="Amazon Ember" w:cs="Amazon Ember"/>
            <w:sz w:val="27"/>
          </w:rPr>
          <w:t>No.</w:t>
        </w:r>
      </w:ins>
    </w:p>
    <w:p w14:paraId="2FA84BEE" w14:textId="08D13E08" w:rsidR="00A90B34" w:rsidRDefault="00A90B34" w:rsidP="00A90B34">
      <w:pPr>
        <w:shd w:val="clear" w:color="auto" w:fill="FFFFFF"/>
        <w:spacing w:before="100" w:after="100" w:line="240" w:lineRule="auto"/>
        <w:ind w:left="720"/>
        <w:rPr>
          <w:ins w:id="129" w:author="Nicolas David" w:date="2020-04-28T23:59:00Z"/>
          <w:rFonts w:ascii="Amazon Ember" w:eastAsia="Roboto" w:hAnsi="Amazon Ember" w:cs="Amazon Ember"/>
          <w:sz w:val="27"/>
        </w:rPr>
      </w:pPr>
    </w:p>
    <w:p w14:paraId="5E4567BC" w14:textId="0854F2FD" w:rsidR="00A90B34" w:rsidRDefault="00A90B34" w:rsidP="00A90B34">
      <w:pPr>
        <w:shd w:val="clear" w:color="auto" w:fill="FFFFFF"/>
        <w:spacing w:before="100" w:after="100" w:line="240" w:lineRule="auto"/>
        <w:ind w:left="720"/>
        <w:rPr>
          <w:ins w:id="130" w:author="Nicolas David" w:date="2020-04-28T23:59:00Z"/>
          <w:rFonts w:ascii="Amazon Ember" w:eastAsia="Roboto" w:hAnsi="Amazon Ember" w:cs="Amazon Ember"/>
          <w:sz w:val="27"/>
        </w:rPr>
      </w:pPr>
      <w:ins w:id="131" w:author="Nicolas David" w:date="2020-04-28T23:59:00Z">
        <w:r w:rsidRPr="00A90B34">
          <w:rPr>
            <w:rFonts w:ascii="Amazon Ember" w:eastAsia="Roboto" w:hAnsi="Amazon Ember" w:cs="Amazon Ember"/>
            <w:b/>
            <w:bCs/>
            <w:sz w:val="27"/>
            <w:rPrChange w:id="132" w:author="Nicolas David" w:date="2020-04-28T23:59:00Z">
              <w:rPr>
                <w:rFonts w:ascii="Amazon Ember" w:eastAsia="Roboto" w:hAnsi="Amazon Ember" w:cs="Amazon Ember"/>
                <w:sz w:val="27"/>
              </w:rPr>
            </w:rPrChange>
          </w:rPr>
          <w:t>Q.</w:t>
        </w:r>
        <w:r>
          <w:rPr>
            <w:rFonts w:ascii="Amazon Ember" w:eastAsia="Roboto" w:hAnsi="Amazon Ember" w:cs="Amazon Ember"/>
            <w:sz w:val="27"/>
          </w:rPr>
          <w:t xml:space="preserve"> Are all the features available on </w:t>
        </w:r>
        <w:proofErr w:type="gramStart"/>
        <w:r>
          <w:rPr>
            <w:rFonts w:ascii="Amazon Ember" w:eastAsia="Roboto" w:hAnsi="Amazon Ember" w:cs="Amazon Ember"/>
            <w:sz w:val="27"/>
          </w:rPr>
          <w:t>Mobile ?</w:t>
        </w:r>
        <w:proofErr w:type="gramEnd"/>
      </w:ins>
    </w:p>
    <w:p w14:paraId="3DFA9B64" w14:textId="35F2C704" w:rsidR="00A90B34" w:rsidRDefault="00A90B34" w:rsidP="00A90B34">
      <w:pPr>
        <w:shd w:val="clear" w:color="auto" w:fill="FFFFFF"/>
        <w:spacing w:before="100" w:after="100" w:line="240" w:lineRule="auto"/>
        <w:ind w:left="720"/>
        <w:rPr>
          <w:ins w:id="133" w:author="Nicolas David" w:date="2020-04-29T00:00:00Z"/>
          <w:rFonts w:ascii="Amazon Ember" w:eastAsia="Roboto" w:hAnsi="Amazon Ember" w:cs="Amazon Ember"/>
          <w:sz w:val="27"/>
        </w:rPr>
      </w:pPr>
      <w:ins w:id="134" w:author="Nicolas David" w:date="2020-04-28T23:59:00Z">
        <w:r>
          <w:rPr>
            <w:rFonts w:ascii="Amazon Ember" w:eastAsia="Roboto" w:hAnsi="Amazon Ember" w:cs="Amazon Ember"/>
            <w:b/>
            <w:bCs/>
            <w:sz w:val="27"/>
          </w:rPr>
          <w:t>A.</w:t>
        </w:r>
        <w:r>
          <w:rPr>
            <w:rFonts w:ascii="Amazon Ember" w:eastAsia="Roboto" w:hAnsi="Amazon Ember" w:cs="Amazon Ember"/>
            <w:sz w:val="27"/>
          </w:rPr>
          <w:t xml:space="preserve"> Yes.</w:t>
        </w:r>
      </w:ins>
    </w:p>
    <w:p w14:paraId="3DC9ADE2" w14:textId="7D20913D" w:rsidR="00A72B52" w:rsidRDefault="00A72B52" w:rsidP="00A90B34">
      <w:pPr>
        <w:shd w:val="clear" w:color="auto" w:fill="FFFFFF"/>
        <w:spacing w:before="100" w:after="100" w:line="240" w:lineRule="auto"/>
        <w:ind w:left="720"/>
        <w:rPr>
          <w:ins w:id="135" w:author="Nicolas David" w:date="2020-04-29T00:00:00Z"/>
          <w:rFonts w:ascii="Amazon Ember" w:eastAsia="Roboto" w:hAnsi="Amazon Ember" w:cs="Amazon Ember"/>
          <w:b/>
          <w:bCs/>
          <w:sz w:val="27"/>
        </w:rPr>
      </w:pPr>
    </w:p>
    <w:p w14:paraId="6570BEB4" w14:textId="7AD4B327" w:rsidR="00A72B52" w:rsidRDefault="00A72B52" w:rsidP="00A90B34">
      <w:pPr>
        <w:shd w:val="clear" w:color="auto" w:fill="FFFFFF"/>
        <w:spacing w:before="100" w:after="100" w:line="240" w:lineRule="auto"/>
        <w:ind w:left="720"/>
        <w:rPr>
          <w:ins w:id="136" w:author="Nicolas David" w:date="2020-04-29T00:00:00Z"/>
          <w:rFonts w:ascii="Amazon Ember" w:eastAsia="Roboto" w:hAnsi="Amazon Ember" w:cs="Amazon Ember"/>
          <w:sz w:val="27"/>
        </w:rPr>
      </w:pPr>
      <w:ins w:id="137" w:author="Nicolas David" w:date="2020-04-29T00:00:00Z">
        <w:r>
          <w:rPr>
            <w:rFonts w:ascii="Amazon Ember" w:eastAsia="Roboto" w:hAnsi="Amazon Ember" w:cs="Amazon Ember"/>
            <w:sz w:val="27"/>
          </w:rPr>
          <w:t xml:space="preserve">Q. How is my Personal Data stored in </w:t>
        </w:r>
        <w:proofErr w:type="spellStart"/>
        <w:proofErr w:type="gramStart"/>
        <w:r>
          <w:rPr>
            <w:rFonts w:ascii="Amazon Ember" w:eastAsia="Roboto" w:hAnsi="Amazon Ember" w:cs="Amazon Ember"/>
            <w:sz w:val="27"/>
          </w:rPr>
          <w:t>Chimex</w:t>
        </w:r>
        <w:proofErr w:type="spellEnd"/>
        <w:r>
          <w:rPr>
            <w:rFonts w:ascii="Amazon Ember" w:eastAsia="Roboto" w:hAnsi="Amazon Ember" w:cs="Amazon Ember"/>
            <w:sz w:val="27"/>
          </w:rPr>
          <w:t xml:space="preserve"> ?</w:t>
        </w:r>
        <w:proofErr w:type="gramEnd"/>
      </w:ins>
    </w:p>
    <w:p w14:paraId="4CE9D7BA" w14:textId="3F0591D1" w:rsidR="00A72B52" w:rsidRPr="00A72B52" w:rsidRDefault="00A72B52" w:rsidP="00A90B34">
      <w:pPr>
        <w:shd w:val="clear" w:color="auto" w:fill="FFFFFF"/>
        <w:spacing w:before="100" w:after="100" w:line="240" w:lineRule="auto"/>
        <w:ind w:left="720"/>
        <w:rPr>
          <w:ins w:id="138" w:author="Nicolas David" w:date="2020-04-28T23:59:00Z"/>
          <w:rFonts w:ascii="Amazon Ember" w:eastAsia="Roboto" w:hAnsi="Amazon Ember" w:cs="Amazon Ember"/>
          <w:sz w:val="27"/>
        </w:rPr>
      </w:pPr>
      <w:ins w:id="139" w:author="Nicolas David" w:date="2020-04-29T00:00:00Z">
        <w:r>
          <w:rPr>
            <w:rFonts w:ascii="Amazon Ember" w:eastAsia="Roboto" w:hAnsi="Amazon Ember" w:cs="Amazon Ember"/>
            <w:sz w:val="27"/>
          </w:rPr>
          <w:t xml:space="preserve">A. </w:t>
        </w:r>
        <w:proofErr w:type="spellStart"/>
        <w:r>
          <w:rPr>
            <w:rFonts w:ascii="Amazon Ember" w:eastAsia="Roboto" w:hAnsi="Amazon Ember" w:cs="Amazon Ember"/>
            <w:sz w:val="27"/>
          </w:rPr>
          <w:t>Chimex</w:t>
        </w:r>
        <w:proofErr w:type="spellEnd"/>
        <w:r>
          <w:rPr>
            <w:rFonts w:ascii="Amazon Ember" w:eastAsia="Roboto" w:hAnsi="Amazon Ember" w:cs="Amazon Ember"/>
            <w:sz w:val="27"/>
          </w:rPr>
          <w:t xml:space="preserve"> uses industry standards </w:t>
        </w:r>
      </w:ins>
      <w:ins w:id="140" w:author="Nicolas David" w:date="2020-04-29T00:02:00Z">
        <w:r>
          <w:rPr>
            <w:rFonts w:ascii="Amazon Ember" w:eastAsia="Roboto" w:hAnsi="Amazon Ember" w:cs="Amazon Ember"/>
            <w:sz w:val="27"/>
          </w:rPr>
          <w:t xml:space="preserve">and complies </w:t>
        </w:r>
      </w:ins>
      <w:ins w:id="141" w:author="Nicolas David" w:date="2020-04-29T00:00:00Z">
        <w:r>
          <w:rPr>
            <w:rFonts w:ascii="Amazon Ember" w:eastAsia="Roboto" w:hAnsi="Amazon Ember" w:cs="Amazon Ember"/>
            <w:sz w:val="27"/>
          </w:rPr>
          <w:t xml:space="preserve">with </w:t>
        </w:r>
      </w:ins>
      <w:ins w:id="142" w:author="Nicolas David" w:date="2020-04-29T00:01:00Z">
        <w:r>
          <w:rPr>
            <w:rFonts w:ascii="Amazon Ember" w:eastAsia="Roboto" w:hAnsi="Amazon Ember" w:cs="Amazon Ember"/>
            <w:sz w:val="27"/>
          </w:rPr>
          <w:t xml:space="preserve">GDPR </w:t>
        </w:r>
      </w:ins>
      <w:ins w:id="143" w:author="Nicolas David" w:date="2020-04-29T00:00:00Z">
        <w:r>
          <w:rPr>
            <w:rFonts w:ascii="Amazon Ember" w:eastAsia="Roboto" w:hAnsi="Amazon Ember" w:cs="Amazon Ember"/>
            <w:sz w:val="27"/>
          </w:rPr>
          <w:t>regulation in order to ensure security</w:t>
        </w:r>
      </w:ins>
      <w:ins w:id="144" w:author="Nicolas David" w:date="2020-04-29T00:02:00Z">
        <w:r>
          <w:rPr>
            <w:rFonts w:ascii="Amazon Ember" w:eastAsia="Roboto" w:hAnsi="Amazon Ember" w:cs="Amazon Ember"/>
            <w:sz w:val="27"/>
          </w:rPr>
          <w:t xml:space="preserve">, protection and privacy </w:t>
        </w:r>
      </w:ins>
      <w:ins w:id="145" w:author="Nicolas David" w:date="2020-04-29T00:00:00Z">
        <w:r>
          <w:rPr>
            <w:rFonts w:ascii="Amazon Ember" w:eastAsia="Roboto" w:hAnsi="Amazon Ember" w:cs="Amazon Ember"/>
            <w:sz w:val="27"/>
          </w:rPr>
          <w:t xml:space="preserve">of your </w:t>
        </w:r>
      </w:ins>
      <w:ins w:id="146" w:author="Nicolas David" w:date="2020-04-29T00:01:00Z">
        <w:r>
          <w:rPr>
            <w:rFonts w:ascii="Amazon Ember" w:eastAsia="Roboto" w:hAnsi="Amazon Ember" w:cs="Amazon Ember"/>
            <w:sz w:val="27"/>
          </w:rPr>
          <w:t>P</w:t>
        </w:r>
      </w:ins>
      <w:ins w:id="147" w:author="Nicolas David" w:date="2020-04-29T00:00:00Z">
        <w:r>
          <w:rPr>
            <w:rFonts w:ascii="Amazon Ember" w:eastAsia="Roboto" w:hAnsi="Amazon Ember" w:cs="Amazon Ember"/>
            <w:sz w:val="27"/>
          </w:rPr>
          <w:t>ersonal Data.</w:t>
        </w:r>
      </w:ins>
    </w:p>
    <w:p w14:paraId="66FB2D5E" w14:textId="77777777" w:rsidR="002422A4" w:rsidRDefault="002422A4" w:rsidP="002422A4">
      <w:pPr>
        <w:shd w:val="clear" w:color="auto" w:fill="FFFFFF"/>
        <w:spacing w:before="100" w:after="100" w:line="240" w:lineRule="auto"/>
        <w:ind w:left="720"/>
        <w:rPr>
          <w:ins w:id="148" w:author="Nicolas David" w:date="2020-04-28T17:23:00Z"/>
          <w:rFonts w:ascii="Amazon Ember" w:eastAsia="Roboto" w:hAnsi="Amazon Ember" w:cs="Amazon Ember"/>
          <w:sz w:val="27"/>
        </w:rPr>
      </w:pPr>
    </w:p>
    <w:p w14:paraId="42728747" w14:textId="2AA1E10F" w:rsidR="00C014B5" w:rsidRPr="002422A4" w:rsidRDefault="00661108" w:rsidP="002422A4">
      <w:pPr>
        <w:shd w:val="clear" w:color="auto" w:fill="FFFFFF"/>
        <w:spacing w:before="100" w:after="100" w:line="240" w:lineRule="auto"/>
        <w:ind w:left="720"/>
        <w:rPr>
          <w:rFonts w:ascii="Amazon Ember" w:eastAsia="Roboto" w:hAnsi="Amazon Ember" w:cs="Amazon Ember"/>
          <w:sz w:val="27"/>
          <w:rPrChange w:id="149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  <w:r w:rsidRPr="00EB350B">
        <w:rPr>
          <w:rFonts w:ascii="Amazon Ember" w:eastAsia="Roboto" w:hAnsi="Amazon Ember" w:cs="Amazon Ember"/>
          <w:b/>
          <w:bCs/>
          <w:sz w:val="27"/>
          <w:rPrChange w:id="150" w:author="Nicolas David" w:date="2020-04-28T22:09:00Z">
            <w:rPr>
              <w:rFonts w:ascii="Roboto" w:eastAsia="Roboto" w:hAnsi="Roboto" w:cs="Roboto"/>
              <w:sz w:val="27"/>
            </w:rPr>
          </w:rPrChange>
        </w:rPr>
        <w:t>Q</w:t>
      </w:r>
      <w:ins w:id="151" w:author="Nicolas David" w:date="2020-04-28T22:09:00Z">
        <w:r w:rsidR="00EB350B" w:rsidRPr="00EB350B">
          <w:rPr>
            <w:rFonts w:ascii="Amazon Ember" w:eastAsia="Roboto" w:hAnsi="Amazon Ember" w:cs="Amazon Ember"/>
            <w:b/>
            <w:bCs/>
            <w:sz w:val="27"/>
            <w:rPrChange w:id="152" w:author="Nicolas David" w:date="2020-04-28T22:09:00Z">
              <w:rPr>
                <w:rFonts w:ascii="Amazon Ember" w:eastAsia="Roboto" w:hAnsi="Amazon Ember" w:cs="Amazon Ember"/>
                <w:sz w:val="27"/>
              </w:rPr>
            </w:rPrChange>
          </w:rPr>
          <w:t>.</w:t>
        </w:r>
        <w:r w:rsidR="00EB350B">
          <w:rPr>
            <w:rFonts w:ascii="Amazon Ember" w:eastAsia="Roboto" w:hAnsi="Amazon Ember" w:cs="Amazon Ember"/>
            <w:sz w:val="27"/>
          </w:rPr>
          <w:t xml:space="preserve"> </w:t>
        </w:r>
      </w:ins>
      <w:r w:rsidRPr="002422A4">
        <w:rPr>
          <w:rFonts w:ascii="Amazon Ember" w:eastAsia="Times New Roman" w:hAnsi="Amazon Ember" w:cs="Amazon Ember"/>
          <w:sz w:val="27"/>
          <w:szCs w:val="27"/>
          <w:rPrChange w:id="153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 xml:space="preserve">What happens once I register? </w:t>
      </w:r>
    </w:p>
    <w:p w14:paraId="3EBC754D" w14:textId="27533EED" w:rsidR="00C014B5" w:rsidRDefault="00661108">
      <w:pPr>
        <w:shd w:val="clear" w:color="auto" w:fill="FFFFFF"/>
        <w:spacing w:before="100" w:beforeAutospacing="1" w:after="100" w:afterAutospacing="1" w:line="240" w:lineRule="auto"/>
        <w:ind w:left="720"/>
        <w:rPr>
          <w:ins w:id="154" w:author="Nicolas David" w:date="2020-04-28T22:38:00Z"/>
          <w:rFonts w:ascii="Amazon Ember" w:eastAsia="Roboto" w:hAnsi="Amazon Ember" w:cs="Amazon Ember"/>
          <w:sz w:val="27"/>
        </w:rPr>
      </w:pPr>
      <w:r w:rsidRPr="00EB350B">
        <w:rPr>
          <w:rFonts w:ascii="Amazon Ember" w:eastAsia="Roboto" w:hAnsi="Amazon Ember" w:cs="Amazon Ember"/>
          <w:b/>
          <w:bCs/>
          <w:sz w:val="27"/>
          <w:rPrChange w:id="155" w:author="Nicolas David" w:date="2020-04-28T22:09:00Z">
            <w:rPr>
              <w:rFonts w:ascii="Roboto" w:eastAsia="Roboto" w:hAnsi="Roboto" w:cs="Roboto"/>
              <w:sz w:val="27"/>
            </w:rPr>
          </w:rPrChange>
        </w:rPr>
        <w:t>A.</w:t>
      </w:r>
      <w:ins w:id="156" w:author="Nicolas David" w:date="2020-04-28T22:09:00Z">
        <w:r w:rsidR="00EB350B">
          <w:rPr>
            <w:rFonts w:ascii="Amazon Ember" w:eastAsia="Roboto" w:hAnsi="Amazon Ember" w:cs="Amazon Ember"/>
            <w:sz w:val="27"/>
          </w:rPr>
          <w:t xml:space="preserve"> </w:t>
        </w:r>
      </w:ins>
      <w:r w:rsidRPr="002422A4">
        <w:rPr>
          <w:rFonts w:ascii="Amazon Ember" w:eastAsia="Roboto" w:hAnsi="Amazon Ember" w:cs="Amazon Ember"/>
          <w:sz w:val="27"/>
          <w:rPrChange w:id="157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>Once registered</w:t>
      </w:r>
      <w:del w:id="158" w:author="Nicolas David" w:date="2020-04-28T22:09:00Z">
        <w:r w:rsidRPr="002422A4" w:rsidDel="00EB350B">
          <w:rPr>
            <w:rFonts w:ascii="Amazon Ember" w:eastAsia="Roboto" w:hAnsi="Amazon Ember" w:cs="Amazon Ember"/>
            <w:sz w:val="27"/>
            <w:rPrChange w:id="159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 xml:space="preserve"> </w:delText>
        </w:r>
      </w:del>
      <w:r w:rsidRPr="002422A4">
        <w:rPr>
          <w:rFonts w:ascii="Amazon Ember" w:eastAsia="Roboto" w:hAnsi="Amazon Ember" w:cs="Amazon Ember"/>
          <w:sz w:val="27"/>
          <w:rPrChange w:id="160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, </w:t>
      </w:r>
      <w:ins w:id="161" w:author="Nicolas David" w:date="2020-04-28T22:09:00Z">
        <w:r w:rsidR="00EB350B">
          <w:rPr>
            <w:rFonts w:ascii="Amazon Ember" w:eastAsia="Roboto" w:hAnsi="Amazon Ember" w:cs="Amazon Ember"/>
            <w:sz w:val="27"/>
          </w:rPr>
          <w:t>you wil</w:t>
        </w:r>
      </w:ins>
      <w:ins w:id="162" w:author="Nicolas David" w:date="2020-04-28T22:10:00Z">
        <w:r w:rsidR="007A7F7C">
          <w:rPr>
            <w:rFonts w:ascii="Amazon Ember" w:eastAsia="Roboto" w:hAnsi="Amazon Ember" w:cs="Amazon Ember"/>
            <w:sz w:val="27"/>
          </w:rPr>
          <w:t>l</w:t>
        </w:r>
      </w:ins>
      <w:ins w:id="163" w:author="Nicolas David" w:date="2020-04-28T22:09:00Z">
        <w:r w:rsidR="00EB350B">
          <w:rPr>
            <w:rFonts w:ascii="Amazon Ember" w:eastAsia="Roboto" w:hAnsi="Amazon Ember" w:cs="Amazon Ember"/>
            <w:sz w:val="27"/>
          </w:rPr>
          <w:t xml:space="preserve"> </w:t>
        </w:r>
      </w:ins>
      <w:ins w:id="164" w:author="Nicolas David" w:date="2020-04-28T22:10:00Z">
        <w:r w:rsidR="007A7F7C">
          <w:rPr>
            <w:rFonts w:ascii="Amazon Ember" w:eastAsia="Roboto" w:hAnsi="Amazon Ember" w:cs="Amazon Ember"/>
            <w:sz w:val="27"/>
          </w:rPr>
          <w:t>engage in an account verific</w:t>
        </w:r>
      </w:ins>
      <w:ins w:id="165" w:author="Nicolas David" w:date="2020-04-28T22:11:00Z">
        <w:r w:rsidR="007A7F7C">
          <w:rPr>
            <w:rFonts w:ascii="Amazon Ember" w:eastAsia="Roboto" w:hAnsi="Amazon Ember" w:cs="Amazon Ember"/>
            <w:sz w:val="27"/>
          </w:rPr>
          <w:t xml:space="preserve">ation process via email, followed </w:t>
        </w:r>
      </w:ins>
      <w:ins w:id="166" w:author="Nicolas David" w:date="2020-04-28T22:34:00Z">
        <w:r w:rsidR="006576B7">
          <w:rPr>
            <w:rFonts w:ascii="Amazon Ember" w:eastAsia="Roboto" w:hAnsi="Amazon Ember" w:cs="Amazon Ember"/>
            <w:sz w:val="27"/>
          </w:rPr>
          <w:t xml:space="preserve">if successful </w:t>
        </w:r>
      </w:ins>
      <w:ins w:id="167" w:author="Nicolas David" w:date="2020-04-28T22:11:00Z">
        <w:r w:rsidR="007A7F7C">
          <w:rPr>
            <w:rFonts w:ascii="Amazon Ember" w:eastAsia="Roboto" w:hAnsi="Amazon Ember" w:cs="Amazon Ember"/>
            <w:sz w:val="27"/>
          </w:rPr>
          <w:t xml:space="preserve">by a conference details </w:t>
        </w:r>
      </w:ins>
      <w:del w:id="168" w:author="Nicolas David" w:date="2020-04-28T22:11:00Z">
        <w:r w:rsidRPr="002422A4" w:rsidDel="007A7F7C">
          <w:rPr>
            <w:rFonts w:ascii="Amazon Ember" w:eastAsia="Roboto" w:hAnsi="Amazon Ember" w:cs="Amazon Ember"/>
            <w:sz w:val="27"/>
            <w:rPrChange w:id="169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 xml:space="preserve">an </w:delText>
        </w:r>
      </w:del>
      <w:r w:rsidRPr="002422A4">
        <w:rPr>
          <w:rFonts w:ascii="Amazon Ember" w:eastAsia="Roboto" w:hAnsi="Amazon Ember" w:cs="Amazon Ember"/>
          <w:sz w:val="27"/>
          <w:rPrChange w:id="170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email with </w:t>
      </w:r>
      <w:del w:id="171" w:author="Nicolas David" w:date="2020-04-28T22:11:00Z">
        <w:r w:rsidRPr="002422A4" w:rsidDel="007A7F7C">
          <w:rPr>
            <w:rFonts w:ascii="Amazon Ember" w:eastAsia="Roboto" w:hAnsi="Amazon Ember" w:cs="Amazon Ember"/>
            <w:sz w:val="27"/>
            <w:rPrChange w:id="172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 xml:space="preserve">will be sent with a link to </w:delText>
        </w:r>
      </w:del>
      <w:ins w:id="173" w:author="Nicolas David" w:date="2020-04-28T22:11:00Z">
        <w:r w:rsidR="007A7F7C">
          <w:rPr>
            <w:rFonts w:ascii="Amazon Ember" w:eastAsia="Roboto" w:hAnsi="Amazon Ember" w:cs="Amazon Ember"/>
            <w:sz w:val="27"/>
          </w:rPr>
          <w:t xml:space="preserve">the necessary secure details to </w:t>
        </w:r>
      </w:ins>
      <w:del w:id="174" w:author="Nicolas David" w:date="2020-04-28T22:11:00Z">
        <w:r w:rsidRPr="002422A4" w:rsidDel="007A7F7C">
          <w:rPr>
            <w:rFonts w:ascii="Amazon Ember" w:eastAsia="Roboto" w:hAnsi="Amazon Ember" w:cs="Amazon Ember"/>
            <w:sz w:val="27"/>
            <w:rPrChange w:id="175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 xml:space="preserve">connect to </w:delText>
        </w:r>
      </w:del>
      <w:ins w:id="176" w:author="Nicolas David" w:date="2020-04-28T22:11:00Z">
        <w:r w:rsidR="007A7F7C">
          <w:rPr>
            <w:rFonts w:ascii="Amazon Ember" w:eastAsia="Roboto" w:hAnsi="Amazon Ember" w:cs="Amazon Ember"/>
            <w:sz w:val="27"/>
          </w:rPr>
          <w:t xml:space="preserve">join </w:t>
        </w:r>
      </w:ins>
      <w:r w:rsidRPr="002422A4">
        <w:rPr>
          <w:rFonts w:ascii="Amazon Ember" w:eastAsia="Roboto" w:hAnsi="Amazon Ember" w:cs="Amazon Ember"/>
          <w:sz w:val="27"/>
          <w:rPrChange w:id="177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>the conference</w:t>
      </w:r>
      <w:ins w:id="178" w:author="Nicolas David" w:date="2020-04-28T22:11:00Z">
        <w:r w:rsidR="007A7F7C">
          <w:rPr>
            <w:rFonts w:ascii="Amazon Ember" w:eastAsia="Roboto" w:hAnsi="Amazon Ember" w:cs="Amazon Ember"/>
            <w:sz w:val="27"/>
          </w:rPr>
          <w:t xml:space="preserve"> electronically</w:t>
        </w:r>
      </w:ins>
      <w:r w:rsidRPr="002422A4">
        <w:rPr>
          <w:rFonts w:ascii="Amazon Ember" w:eastAsia="Roboto" w:hAnsi="Amazon Ember" w:cs="Amazon Ember"/>
          <w:sz w:val="27"/>
          <w:rPrChange w:id="179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>.</w:t>
      </w:r>
    </w:p>
    <w:p w14:paraId="3FA1C990" w14:textId="77777777" w:rsidR="00BB1E28" w:rsidRPr="002422A4" w:rsidRDefault="00BB1E2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mazon Ember" w:eastAsia="Roboto" w:hAnsi="Amazon Ember" w:cs="Amazon Ember"/>
          <w:sz w:val="27"/>
          <w:szCs w:val="27"/>
          <w:rPrChange w:id="180" w:author="Nicolas David" w:date="2020-04-28T17:20:00Z">
            <w:rPr>
              <w:rFonts w:ascii="Roboto" w:eastAsia="Roboto" w:hAnsi="Roboto" w:cs="Roboto"/>
              <w:sz w:val="27"/>
              <w:szCs w:val="27"/>
            </w:rPr>
          </w:rPrChange>
        </w:rPr>
      </w:pPr>
    </w:p>
    <w:p w14:paraId="5EECE1E3" w14:textId="27BFE4A6" w:rsidR="00C014B5" w:rsidRPr="002422A4" w:rsidRDefault="00661108">
      <w:pPr>
        <w:shd w:val="clear" w:color="auto" w:fill="FFFFFF"/>
        <w:spacing w:before="100" w:after="100" w:line="240" w:lineRule="auto"/>
        <w:ind w:left="1440" w:hanging="720"/>
        <w:rPr>
          <w:rFonts w:ascii="Amazon Ember" w:eastAsia="Roboto" w:hAnsi="Amazon Ember" w:cs="Amazon Ember"/>
          <w:sz w:val="27"/>
          <w:rPrChange w:id="181" w:author="Nicolas David" w:date="2020-04-28T17:20:00Z">
            <w:rPr>
              <w:rFonts w:ascii="Roboto" w:eastAsia="Roboto" w:hAnsi="Roboto" w:cs="Roboto"/>
              <w:sz w:val="27"/>
            </w:rPr>
          </w:rPrChange>
        </w:rPr>
        <w:pPrChange w:id="182" w:author="Nicolas David" w:date="2020-04-28T22:12:00Z">
          <w:pPr>
            <w:shd w:val="clear" w:color="auto" w:fill="FFFFFF"/>
            <w:spacing w:before="100" w:after="100" w:line="240" w:lineRule="auto"/>
            <w:ind w:left="720"/>
          </w:pPr>
        </w:pPrChange>
      </w:pPr>
      <w:r w:rsidRPr="007A7F7C">
        <w:rPr>
          <w:rFonts w:ascii="Amazon Ember" w:eastAsia="Roboto" w:hAnsi="Amazon Ember" w:cs="Amazon Ember"/>
          <w:b/>
          <w:bCs/>
          <w:sz w:val="27"/>
          <w:rPrChange w:id="183" w:author="Nicolas David" w:date="2020-04-28T22:12:00Z">
            <w:rPr>
              <w:rFonts w:ascii="Roboto" w:eastAsia="Roboto" w:hAnsi="Roboto" w:cs="Roboto"/>
              <w:sz w:val="27"/>
            </w:rPr>
          </w:rPrChange>
        </w:rPr>
        <w:t>Q.</w:t>
      </w:r>
      <w:r w:rsidRPr="002422A4">
        <w:rPr>
          <w:rFonts w:ascii="Amazon Ember" w:eastAsia="Roboto" w:hAnsi="Amazon Ember" w:cs="Amazon Ember"/>
          <w:sz w:val="27"/>
          <w:rPrChange w:id="184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 </w:t>
      </w:r>
      <w:r w:rsidRPr="002422A4">
        <w:rPr>
          <w:rFonts w:ascii="Amazon Ember" w:eastAsia="Times New Roman" w:hAnsi="Amazon Ember" w:cs="Amazon Ember"/>
          <w:sz w:val="27"/>
          <w:szCs w:val="27"/>
          <w:rPrChange w:id="185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 xml:space="preserve">Will I have access to the </w:t>
      </w:r>
      <w:ins w:id="186" w:author="Nicolas David" w:date="2020-04-28T22:23:00Z">
        <w:r w:rsidR="00314ACC">
          <w:rPr>
            <w:rFonts w:ascii="Amazon Ember" w:eastAsia="Times New Roman" w:hAnsi="Amazon Ember" w:cs="Amazon Ember"/>
            <w:sz w:val="27"/>
            <w:szCs w:val="27"/>
          </w:rPr>
          <w:t xml:space="preserve">conference </w:t>
        </w:r>
      </w:ins>
      <w:r w:rsidRPr="002422A4">
        <w:rPr>
          <w:rFonts w:ascii="Amazon Ember" w:eastAsia="Times New Roman" w:hAnsi="Amazon Ember" w:cs="Amazon Ember"/>
          <w:sz w:val="27"/>
          <w:szCs w:val="27"/>
          <w:rPrChange w:id="187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 xml:space="preserve">recordings and </w:t>
      </w:r>
      <w:proofErr w:type="gramStart"/>
      <w:r w:rsidRPr="002422A4">
        <w:rPr>
          <w:rFonts w:ascii="Amazon Ember" w:eastAsia="Times New Roman" w:hAnsi="Amazon Ember" w:cs="Amazon Ember"/>
          <w:sz w:val="27"/>
          <w:szCs w:val="27"/>
          <w:rPrChange w:id="188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materials</w:t>
      </w:r>
      <w:ins w:id="189" w:author="Nicolas David" w:date="2020-04-28T22:22:00Z">
        <w:r w:rsidR="007A7F7C">
          <w:rPr>
            <w:rFonts w:ascii="Amazon Ember" w:eastAsia="Times New Roman" w:hAnsi="Amazon Ember" w:cs="Amazon Ember"/>
            <w:sz w:val="27"/>
            <w:szCs w:val="27"/>
          </w:rPr>
          <w:t xml:space="preserve"> </w:t>
        </w:r>
      </w:ins>
      <w:r w:rsidRPr="002422A4">
        <w:rPr>
          <w:rFonts w:ascii="Amazon Ember" w:eastAsia="Times New Roman" w:hAnsi="Amazon Ember" w:cs="Amazon Ember"/>
          <w:sz w:val="27"/>
          <w:szCs w:val="27"/>
          <w:rPrChange w:id="190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?</w:t>
      </w:r>
      <w:proofErr w:type="gramEnd"/>
    </w:p>
    <w:p w14:paraId="40A2B647" w14:textId="3CBE6D62" w:rsidR="00C014B5" w:rsidRDefault="00661108">
      <w:pPr>
        <w:shd w:val="clear" w:color="auto" w:fill="FFFFFF"/>
        <w:spacing w:before="100" w:beforeAutospacing="1" w:after="100" w:afterAutospacing="1" w:line="240" w:lineRule="auto"/>
        <w:ind w:left="720"/>
        <w:rPr>
          <w:ins w:id="191" w:author="Nicolas David" w:date="2020-04-28T22:38:00Z"/>
          <w:rFonts w:ascii="Amazon Ember" w:eastAsia="Roboto" w:hAnsi="Amazon Ember" w:cs="Amazon Ember"/>
          <w:sz w:val="27"/>
        </w:rPr>
      </w:pPr>
      <w:r w:rsidRPr="00314ACC">
        <w:rPr>
          <w:rFonts w:ascii="Amazon Ember" w:eastAsia="Roboto" w:hAnsi="Amazon Ember" w:cs="Amazon Ember"/>
          <w:b/>
          <w:bCs/>
          <w:sz w:val="27"/>
          <w:rPrChange w:id="192" w:author="Nicolas David" w:date="2020-04-28T22:26:00Z">
            <w:rPr>
              <w:rFonts w:ascii="Roboto" w:eastAsia="Roboto" w:hAnsi="Roboto" w:cs="Roboto"/>
              <w:sz w:val="27"/>
            </w:rPr>
          </w:rPrChange>
        </w:rPr>
        <w:t>A.</w:t>
      </w:r>
      <w:r w:rsidRPr="002422A4">
        <w:rPr>
          <w:rFonts w:ascii="Amazon Ember" w:eastAsia="Roboto" w:hAnsi="Amazon Ember" w:cs="Amazon Ember"/>
          <w:sz w:val="27"/>
          <w:rPrChange w:id="193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 </w:t>
      </w:r>
      <w:del w:id="194" w:author="Nicolas David" w:date="2020-04-28T22:23:00Z">
        <w:r w:rsidRPr="002422A4" w:rsidDel="00314ACC">
          <w:rPr>
            <w:rFonts w:ascii="Amazon Ember" w:eastAsia="Roboto" w:hAnsi="Amazon Ember" w:cs="Amazon Ember"/>
            <w:sz w:val="27"/>
            <w:rPrChange w:id="195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Yes there will be available access to recordings and Material.</w:delText>
        </w:r>
      </w:del>
      <w:ins w:id="196" w:author="Nicolas David" w:date="2020-04-28T22:23:00Z">
        <w:r w:rsidR="00314ACC">
          <w:rPr>
            <w:rFonts w:ascii="Amazon Ember" w:eastAsia="Roboto" w:hAnsi="Amazon Ember" w:cs="Amazon Ember"/>
            <w:sz w:val="27"/>
          </w:rPr>
          <w:t>Depen</w:t>
        </w:r>
      </w:ins>
      <w:ins w:id="197" w:author="Nicolas David" w:date="2020-04-28T22:24:00Z">
        <w:r w:rsidR="00314ACC">
          <w:rPr>
            <w:rFonts w:ascii="Amazon Ember" w:eastAsia="Roboto" w:hAnsi="Amazon Ember" w:cs="Amazon Ember"/>
            <w:sz w:val="27"/>
          </w:rPr>
          <w:t>ding on the preferences set by the conference organizer</w:t>
        </w:r>
      </w:ins>
      <w:ins w:id="198" w:author="Nicolas David" w:date="2020-04-28T22:31:00Z">
        <w:r w:rsidR="00314ACC">
          <w:rPr>
            <w:rFonts w:ascii="Amazon Ember" w:eastAsia="Roboto" w:hAnsi="Amazon Ember" w:cs="Amazon Ember"/>
            <w:sz w:val="27"/>
          </w:rPr>
          <w:t xml:space="preserve"> in </w:t>
        </w:r>
      </w:ins>
      <w:proofErr w:type="spellStart"/>
      <w:ins w:id="199" w:author="Nicolas David" w:date="2020-04-28T22:23:00Z">
        <w:r w:rsidR="00314ACC">
          <w:rPr>
            <w:rFonts w:ascii="Amazon Ember" w:eastAsia="Roboto" w:hAnsi="Amazon Ember" w:cs="Amazon Ember"/>
            <w:sz w:val="27"/>
          </w:rPr>
          <w:t>Chimex</w:t>
        </w:r>
      </w:ins>
      <w:proofErr w:type="spellEnd"/>
      <w:ins w:id="200" w:author="Nicolas David" w:date="2020-04-28T22:24:00Z">
        <w:r w:rsidR="00314ACC">
          <w:rPr>
            <w:rFonts w:ascii="Amazon Ember" w:eastAsia="Roboto" w:hAnsi="Amazon Ember" w:cs="Amazon Ember"/>
            <w:sz w:val="27"/>
          </w:rPr>
          <w:t>, conference recordings and materials are shared upon completion of the conference</w:t>
        </w:r>
      </w:ins>
      <w:ins w:id="201" w:author="Nicolas David" w:date="2020-04-28T22:25:00Z">
        <w:r w:rsidR="00314ACC">
          <w:rPr>
            <w:rFonts w:ascii="Amazon Ember" w:eastAsia="Roboto" w:hAnsi="Amazon Ember" w:cs="Amazon Ember"/>
            <w:sz w:val="27"/>
          </w:rPr>
          <w:t xml:space="preserve"> in an email with attendees. These recordings will remain available for a set period of time as per the preferences set by the conference organizer.</w:t>
        </w:r>
      </w:ins>
    </w:p>
    <w:p w14:paraId="70771ACC" w14:textId="77777777" w:rsidR="00BB1E28" w:rsidRPr="002422A4" w:rsidRDefault="00BB1E2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mazon Ember" w:eastAsia="Roboto" w:hAnsi="Amazon Ember" w:cs="Amazon Ember"/>
          <w:sz w:val="27"/>
          <w:szCs w:val="27"/>
          <w:rPrChange w:id="202" w:author="Nicolas David" w:date="2020-04-28T17:20:00Z">
            <w:rPr>
              <w:rFonts w:ascii="Roboto" w:eastAsia="Roboto" w:hAnsi="Roboto" w:cs="Roboto"/>
              <w:sz w:val="27"/>
              <w:szCs w:val="27"/>
            </w:rPr>
          </w:rPrChange>
        </w:rPr>
      </w:pPr>
    </w:p>
    <w:p w14:paraId="3D37A273" w14:textId="352A24CE" w:rsidR="00C014B5" w:rsidRPr="002422A4" w:rsidRDefault="00661108">
      <w:pPr>
        <w:shd w:val="clear" w:color="auto" w:fill="FFFFFF"/>
        <w:spacing w:before="100" w:after="100" w:line="240" w:lineRule="auto"/>
        <w:ind w:left="720"/>
        <w:rPr>
          <w:rFonts w:ascii="Amazon Ember" w:eastAsia="Roboto" w:hAnsi="Amazon Ember" w:cs="Amazon Ember"/>
          <w:sz w:val="27"/>
          <w:rPrChange w:id="203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  <w:r w:rsidRPr="00314ACC">
        <w:rPr>
          <w:rFonts w:ascii="Amazon Ember" w:eastAsia="Roboto" w:hAnsi="Amazon Ember" w:cs="Amazon Ember"/>
          <w:b/>
          <w:bCs/>
          <w:sz w:val="27"/>
          <w:rPrChange w:id="204" w:author="Nicolas David" w:date="2020-04-28T22:26:00Z">
            <w:rPr>
              <w:rFonts w:ascii="Roboto" w:eastAsia="Roboto" w:hAnsi="Roboto" w:cs="Roboto"/>
              <w:sz w:val="27"/>
            </w:rPr>
          </w:rPrChange>
        </w:rPr>
        <w:t>Q.</w:t>
      </w:r>
      <w:ins w:id="205" w:author="Nicolas David" w:date="2020-04-28T22:26:00Z">
        <w:r w:rsidR="00314ACC">
          <w:rPr>
            <w:rFonts w:ascii="Amazon Ember" w:eastAsia="Roboto" w:hAnsi="Amazon Ember" w:cs="Amazon Ember"/>
            <w:sz w:val="27"/>
          </w:rPr>
          <w:t xml:space="preserve"> </w:t>
        </w:r>
      </w:ins>
      <w:r w:rsidRPr="002422A4">
        <w:rPr>
          <w:rFonts w:ascii="Amazon Ember" w:eastAsia="Times New Roman" w:hAnsi="Amazon Ember" w:cs="Amazon Ember"/>
          <w:sz w:val="27"/>
          <w:szCs w:val="27"/>
          <w:rPrChange w:id="206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 xml:space="preserve">How much do I need to pay to register for the digital </w:t>
      </w:r>
      <w:proofErr w:type="gramStart"/>
      <w:r w:rsidRPr="002422A4">
        <w:rPr>
          <w:rFonts w:ascii="Amazon Ember" w:eastAsia="Times New Roman" w:hAnsi="Amazon Ember" w:cs="Amazon Ember"/>
          <w:sz w:val="27"/>
          <w:szCs w:val="27"/>
          <w:rPrChange w:id="207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conference</w:t>
      </w:r>
      <w:ins w:id="208" w:author="Nicolas David" w:date="2020-04-28T22:26:00Z">
        <w:r w:rsidR="00314ACC">
          <w:rPr>
            <w:rFonts w:ascii="Amazon Ember" w:eastAsia="Times New Roman" w:hAnsi="Amazon Ember" w:cs="Amazon Ember"/>
            <w:sz w:val="27"/>
            <w:szCs w:val="27"/>
          </w:rPr>
          <w:t xml:space="preserve"> </w:t>
        </w:r>
      </w:ins>
      <w:r w:rsidRPr="002422A4">
        <w:rPr>
          <w:rFonts w:ascii="Amazon Ember" w:eastAsia="Times New Roman" w:hAnsi="Amazon Ember" w:cs="Amazon Ember"/>
          <w:sz w:val="27"/>
          <w:szCs w:val="27"/>
          <w:rPrChange w:id="209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?</w:t>
      </w:r>
      <w:proofErr w:type="gramEnd"/>
    </w:p>
    <w:p w14:paraId="1A5FFBC2" w14:textId="244BE7EA" w:rsidR="00C014B5" w:rsidDel="00BB1E28" w:rsidRDefault="00661108">
      <w:pPr>
        <w:shd w:val="clear" w:color="auto" w:fill="FFFFFF"/>
        <w:spacing w:before="100" w:beforeAutospacing="1" w:after="100" w:afterAutospacing="1" w:line="240" w:lineRule="auto"/>
        <w:ind w:left="720"/>
        <w:rPr>
          <w:del w:id="210" w:author="Nicolas David" w:date="2020-04-28T22:31:00Z"/>
          <w:rFonts w:ascii="Amazon Ember" w:eastAsia="Roboto" w:hAnsi="Amazon Ember" w:cs="Amazon Ember"/>
          <w:sz w:val="27"/>
        </w:rPr>
      </w:pPr>
      <w:r w:rsidRPr="00314ACC">
        <w:rPr>
          <w:rFonts w:ascii="Amazon Ember" w:eastAsia="Roboto" w:hAnsi="Amazon Ember" w:cs="Amazon Ember"/>
          <w:b/>
          <w:bCs/>
          <w:sz w:val="27"/>
          <w:rPrChange w:id="211" w:author="Nicolas David" w:date="2020-04-28T22:26:00Z">
            <w:rPr>
              <w:rFonts w:ascii="Roboto" w:eastAsia="Roboto" w:hAnsi="Roboto" w:cs="Roboto"/>
              <w:sz w:val="27"/>
            </w:rPr>
          </w:rPrChange>
        </w:rPr>
        <w:t>A.</w:t>
      </w:r>
      <w:r w:rsidRPr="002422A4">
        <w:rPr>
          <w:rFonts w:ascii="Amazon Ember" w:eastAsia="Roboto" w:hAnsi="Amazon Ember" w:cs="Amazon Ember"/>
          <w:sz w:val="27"/>
          <w:rPrChange w:id="212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 </w:t>
      </w:r>
      <w:ins w:id="213" w:author="Nicolas David" w:date="2020-04-28T22:31:00Z">
        <w:r w:rsidR="00314ACC">
          <w:rPr>
            <w:rFonts w:ascii="Amazon Ember" w:eastAsia="Roboto" w:hAnsi="Amazon Ember" w:cs="Amazon Ember"/>
            <w:sz w:val="27"/>
          </w:rPr>
          <w:t xml:space="preserve">Depending on the preferences set by the conference organizer in </w:t>
        </w:r>
        <w:proofErr w:type="spellStart"/>
        <w:r w:rsidR="00314ACC">
          <w:rPr>
            <w:rFonts w:ascii="Amazon Ember" w:eastAsia="Roboto" w:hAnsi="Amazon Ember" w:cs="Amazon Ember"/>
            <w:sz w:val="27"/>
          </w:rPr>
          <w:t>Chimex</w:t>
        </w:r>
        <w:proofErr w:type="spellEnd"/>
        <w:r w:rsidR="00314ACC">
          <w:rPr>
            <w:rFonts w:ascii="Amazon Ember" w:eastAsia="Roboto" w:hAnsi="Amazon Ember" w:cs="Amazon Ember"/>
            <w:sz w:val="27"/>
          </w:rPr>
          <w:t>,</w:t>
        </w:r>
      </w:ins>
      <w:ins w:id="214" w:author="Nicolas David" w:date="2020-04-28T22:32:00Z">
        <w:r w:rsidR="00314ACC">
          <w:rPr>
            <w:rFonts w:ascii="Amazon Ember" w:eastAsia="Roboto" w:hAnsi="Amazon Ember" w:cs="Amazon Ember"/>
            <w:sz w:val="27"/>
          </w:rPr>
          <w:t xml:space="preserve"> access to the conference could require a fee for registration.</w:t>
        </w:r>
      </w:ins>
      <w:del w:id="215" w:author="Nicolas David" w:date="2020-04-28T22:31:00Z">
        <w:r w:rsidRPr="002422A4" w:rsidDel="00314ACC">
          <w:rPr>
            <w:rFonts w:ascii="Amazon Ember" w:eastAsia="Roboto" w:hAnsi="Amazon Ember" w:cs="Amazon Ember"/>
            <w:sz w:val="27"/>
            <w:rPrChange w:id="216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This is defined by the conference organizer , as the first release will be free of charge registration.</w:delText>
        </w:r>
      </w:del>
    </w:p>
    <w:p w14:paraId="0F0CD3C1" w14:textId="77777777" w:rsidR="00BB1E28" w:rsidRDefault="00BB1E28" w:rsidP="00314ACC">
      <w:pPr>
        <w:shd w:val="clear" w:color="auto" w:fill="FFFFFF"/>
        <w:spacing w:before="100" w:beforeAutospacing="1" w:after="100" w:afterAutospacing="1" w:line="240" w:lineRule="auto"/>
        <w:ind w:left="720"/>
        <w:rPr>
          <w:ins w:id="217" w:author="Nicolas David" w:date="2020-04-28T22:38:00Z"/>
          <w:rFonts w:ascii="Amazon Ember" w:eastAsia="Roboto" w:hAnsi="Amazon Ember" w:cs="Amazon Ember"/>
          <w:sz w:val="27"/>
        </w:rPr>
      </w:pPr>
    </w:p>
    <w:p w14:paraId="22697C38" w14:textId="77777777" w:rsidR="00314ACC" w:rsidRPr="002422A4" w:rsidRDefault="00314ACC">
      <w:pPr>
        <w:shd w:val="clear" w:color="auto" w:fill="FFFFFF"/>
        <w:spacing w:before="100" w:beforeAutospacing="1" w:after="100" w:afterAutospacing="1" w:line="240" w:lineRule="auto"/>
        <w:ind w:left="720"/>
        <w:rPr>
          <w:ins w:id="218" w:author="Nicolas David" w:date="2020-04-28T22:32:00Z"/>
          <w:rFonts w:ascii="Amazon Ember" w:eastAsia="Roboto" w:hAnsi="Amazon Ember" w:cs="Amazon Ember"/>
          <w:sz w:val="27"/>
          <w:szCs w:val="27"/>
          <w:rPrChange w:id="219" w:author="Nicolas David" w:date="2020-04-28T17:20:00Z">
            <w:rPr>
              <w:ins w:id="220" w:author="Nicolas David" w:date="2020-04-28T22:32:00Z"/>
              <w:rFonts w:ascii="Roboto" w:eastAsia="Roboto" w:hAnsi="Roboto" w:cs="Roboto"/>
              <w:sz w:val="27"/>
              <w:szCs w:val="27"/>
            </w:rPr>
          </w:rPrChange>
        </w:rPr>
      </w:pPr>
    </w:p>
    <w:p w14:paraId="6F49FD1E" w14:textId="0A229AF4" w:rsidR="00C014B5" w:rsidRPr="002422A4" w:rsidDel="006576B7" w:rsidRDefault="00661108" w:rsidP="00314ACC">
      <w:pPr>
        <w:shd w:val="clear" w:color="auto" w:fill="FFFFFF"/>
        <w:spacing w:before="100" w:beforeAutospacing="1" w:after="100" w:afterAutospacing="1" w:line="240" w:lineRule="auto"/>
        <w:ind w:left="720"/>
        <w:rPr>
          <w:del w:id="221" w:author="Nicolas David" w:date="2020-04-28T22:33:00Z"/>
          <w:rFonts w:ascii="Amazon Ember" w:eastAsia="Roboto" w:hAnsi="Amazon Ember" w:cs="Amazon Ember"/>
          <w:sz w:val="27"/>
          <w:rPrChange w:id="222" w:author="Nicolas David" w:date="2020-04-28T17:20:00Z">
            <w:rPr>
              <w:del w:id="223" w:author="Nicolas David" w:date="2020-04-28T22:33:00Z"/>
              <w:rFonts w:ascii="Roboto" w:eastAsia="Roboto" w:hAnsi="Roboto" w:cs="Roboto"/>
              <w:sz w:val="27"/>
            </w:rPr>
          </w:rPrChange>
        </w:rPr>
      </w:pPr>
      <w:r w:rsidRPr="006576B7">
        <w:rPr>
          <w:rFonts w:ascii="Amazon Ember" w:eastAsia="Roboto" w:hAnsi="Amazon Ember" w:cs="Amazon Ember"/>
          <w:b/>
          <w:bCs/>
          <w:sz w:val="27"/>
          <w:rPrChange w:id="224" w:author="Nicolas David" w:date="2020-04-28T22:33:00Z">
            <w:rPr>
              <w:rFonts w:ascii="Roboto" w:eastAsia="Roboto" w:hAnsi="Roboto" w:cs="Roboto"/>
              <w:sz w:val="27"/>
            </w:rPr>
          </w:rPrChange>
        </w:rPr>
        <w:t>Q.</w:t>
      </w:r>
      <w:ins w:id="225" w:author="Nicolas David" w:date="2020-04-28T22:33:00Z">
        <w:r w:rsidR="006576B7">
          <w:rPr>
            <w:rFonts w:ascii="Amazon Ember" w:eastAsia="Roboto" w:hAnsi="Amazon Ember" w:cs="Amazon Ember"/>
            <w:sz w:val="27"/>
          </w:rPr>
          <w:t xml:space="preserve"> </w:t>
        </w:r>
      </w:ins>
      <w:r w:rsidRPr="002422A4">
        <w:rPr>
          <w:rFonts w:ascii="Amazon Ember" w:eastAsia="Times New Roman" w:hAnsi="Amazon Ember" w:cs="Amazon Ember"/>
          <w:sz w:val="27"/>
          <w:szCs w:val="27"/>
          <w:rPrChange w:id="226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 xml:space="preserve">Is there funding available to participate in the </w:t>
      </w:r>
      <w:proofErr w:type="gramStart"/>
      <w:r w:rsidRPr="002422A4">
        <w:rPr>
          <w:rFonts w:ascii="Amazon Ember" w:eastAsia="Times New Roman" w:hAnsi="Amazon Ember" w:cs="Amazon Ember"/>
          <w:sz w:val="27"/>
          <w:szCs w:val="27"/>
          <w:rPrChange w:id="227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conference</w:t>
      </w:r>
      <w:ins w:id="228" w:author="Nicolas David" w:date="2020-04-28T22:40:00Z">
        <w:r w:rsidR="00BB1E28">
          <w:rPr>
            <w:rFonts w:ascii="Amazon Ember" w:eastAsia="Times New Roman" w:hAnsi="Amazon Ember" w:cs="Amazon Ember"/>
            <w:sz w:val="27"/>
            <w:szCs w:val="27"/>
          </w:rPr>
          <w:t xml:space="preserve"> </w:t>
        </w:r>
      </w:ins>
      <w:r w:rsidRPr="002422A4">
        <w:rPr>
          <w:rFonts w:ascii="Amazon Ember" w:eastAsia="Times New Roman" w:hAnsi="Amazon Ember" w:cs="Amazon Ember"/>
          <w:sz w:val="27"/>
          <w:szCs w:val="27"/>
          <w:rPrChange w:id="229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?</w:t>
      </w:r>
      <w:proofErr w:type="gramEnd"/>
    </w:p>
    <w:p w14:paraId="5152EDEF" w14:textId="77777777" w:rsidR="006576B7" w:rsidRDefault="006576B7" w:rsidP="006576B7">
      <w:pPr>
        <w:shd w:val="clear" w:color="auto" w:fill="FFFFFF"/>
        <w:spacing w:before="100" w:beforeAutospacing="1" w:after="100" w:afterAutospacing="1" w:line="240" w:lineRule="auto"/>
        <w:ind w:left="720"/>
        <w:rPr>
          <w:ins w:id="230" w:author="Nicolas David" w:date="2020-04-28T22:33:00Z"/>
          <w:rFonts w:ascii="Amazon Ember" w:eastAsia="Roboto" w:hAnsi="Amazon Ember" w:cs="Amazon Ember"/>
          <w:sz w:val="27"/>
        </w:rPr>
      </w:pPr>
    </w:p>
    <w:p w14:paraId="04805838" w14:textId="7A243B1F" w:rsidR="00C014B5" w:rsidRDefault="00661108" w:rsidP="006576B7">
      <w:pPr>
        <w:shd w:val="clear" w:color="auto" w:fill="FFFFFF"/>
        <w:spacing w:before="100" w:beforeAutospacing="1" w:after="100" w:afterAutospacing="1" w:line="240" w:lineRule="auto"/>
        <w:ind w:left="720"/>
        <w:rPr>
          <w:ins w:id="231" w:author="Nicolas David" w:date="2020-04-28T22:38:00Z"/>
          <w:rFonts w:ascii="Amazon Ember" w:eastAsia="Roboto" w:hAnsi="Amazon Ember" w:cs="Amazon Ember"/>
          <w:sz w:val="27"/>
        </w:rPr>
      </w:pPr>
      <w:r w:rsidRPr="006576B7">
        <w:rPr>
          <w:rFonts w:ascii="Amazon Ember" w:eastAsia="Roboto" w:hAnsi="Amazon Ember" w:cs="Amazon Ember"/>
          <w:b/>
          <w:bCs/>
          <w:sz w:val="27"/>
          <w:rPrChange w:id="232" w:author="Nicolas David" w:date="2020-04-28T22:33:00Z">
            <w:rPr>
              <w:rFonts w:ascii="Roboto" w:eastAsia="Roboto" w:hAnsi="Roboto" w:cs="Roboto"/>
              <w:sz w:val="27"/>
            </w:rPr>
          </w:rPrChange>
        </w:rPr>
        <w:t>A.</w:t>
      </w:r>
      <w:ins w:id="233" w:author="Nicolas David" w:date="2020-04-28T22:33:00Z">
        <w:r w:rsidR="006576B7">
          <w:rPr>
            <w:rFonts w:ascii="Amazon Ember" w:eastAsia="Roboto" w:hAnsi="Amazon Ember" w:cs="Amazon Ember"/>
            <w:b/>
            <w:bCs/>
            <w:sz w:val="27"/>
          </w:rPr>
          <w:t xml:space="preserve"> </w:t>
        </w:r>
        <w:r w:rsidR="006576B7">
          <w:rPr>
            <w:rFonts w:ascii="Amazon Ember" w:eastAsia="Roboto" w:hAnsi="Amazon Ember" w:cs="Amazon Ember"/>
            <w:sz w:val="27"/>
          </w:rPr>
          <w:t xml:space="preserve">Depending on the preferences set by the conference organizer in </w:t>
        </w:r>
        <w:proofErr w:type="spellStart"/>
        <w:r w:rsidR="006576B7">
          <w:rPr>
            <w:rFonts w:ascii="Amazon Ember" w:eastAsia="Roboto" w:hAnsi="Amazon Ember" w:cs="Amazon Ember"/>
            <w:sz w:val="27"/>
          </w:rPr>
          <w:t>Chimex</w:t>
        </w:r>
        <w:proofErr w:type="spellEnd"/>
        <w:r w:rsidR="006576B7">
          <w:rPr>
            <w:rFonts w:ascii="Amazon Ember" w:eastAsia="Roboto" w:hAnsi="Amazon Ember" w:cs="Amazon Ember"/>
            <w:sz w:val="27"/>
          </w:rPr>
          <w:t>, funding to participate to the conference</w:t>
        </w:r>
      </w:ins>
      <w:del w:id="234" w:author="Nicolas David" w:date="2020-04-28T22:33:00Z">
        <w:r w:rsidRPr="002422A4" w:rsidDel="006576B7">
          <w:rPr>
            <w:rFonts w:ascii="Amazon Ember" w:eastAsia="Roboto" w:hAnsi="Amazon Ember" w:cs="Amazon Ember"/>
            <w:sz w:val="27"/>
            <w:rPrChange w:id="235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This is defined by the conference organizer.</w:delText>
        </w:r>
      </w:del>
      <w:ins w:id="236" w:author="Nicolas David" w:date="2020-04-28T22:33:00Z">
        <w:r w:rsidR="006576B7">
          <w:rPr>
            <w:rFonts w:ascii="Amazon Ember" w:eastAsia="Roboto" w:hAnsi="Amazon Ember" w:cs="Amazon Ember"/>
            <w:sz w:val="27"/>
          </w:rPr>
          <w:t xml:space="preserve"> could be a</w:t>
        </w:r>
      </w:ins>
      <w:ins w:id="237" w:author="Nicolas David" w:date="2020-04-28T22:34:00Z">
        <w:r w:rsidR="006576B7">
          <w:rPr>
            <w:rFonts w:ascii="Amazon Ember" w:eastAsia="Roboto" w:hAnsi="Amazon Ember" w:cs="Amazon Ember"/>
            <w:sz w:val="27"/>
          </w:rPr>
          <w:t>vailable.</w:t>
        </w:r>
      </w:ins>
    </w:p>
    <w:p w14:paraId="5AFD1450" w14:textId="77777777" w:rsidR="00BB1E28" w:rsidRPr="002422A4" w:rsidRDefault="00BB1E28" w:rsidP="006576B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mazon Ember" w:eastAsia="Roboto" w:hAnsi="Amazon Ember" w:cs="Amazon Ember"/>
          <w:sz w:val="27"/>
          <w:szCs w:val="27"/>
          <w:rPrChange w:id="238" w:author="Nicolas David" w:date="2020-04-28T17:20:00Z">
            <w:rPr>
              <w:rFonts w:ascii="Roboto" w:eastAsia="Roboto" w:hAnsi="Roboto" w:cs="Roboto"/>
              <w:sz w:val="27"/>
              <w:szCs w:val="27"/>
            </w:rPr>
          </w:rPrChange>
        </w:rPr>
      </w:pPr>
    </w:p>
    <w:p w14:paraId="4AC51A9C" w14:textId="14AE9F51" w:rsidR="00C014B5" w:rsidRPr="002422A4" w:rsidRDefault="00661108">
      <w:pPr>
        <w:shd w:val="clear" w:color="auto" w:fill="FFFFFF"/>
        <w:spacing w:before="100" w:after="100" w:line="240" w:lineRule="auto"/>
        <w:ind w:left="720"/>
        <w:rPr>
          <w:rFonts w:ascii="Amazon Ember" w:eastAsia="Roboto" w:hAnsi="Amazon Ember" w:cs="Amazon Ember"/>
          <w:sz w:val="27"/>
          <w:rPrChange w:id="239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  <w:r w:rsidRPr="006576B7">
        <w:rPr>
          <w:rFonts w:ascii="Amazon Ember" w:eastAsia="Roboto" w:hAnsi="Amazon Ember" w:cs="Amazon Ember"/>
          <w:b/>
          <w:bCs/>
          <w:sz w:val="27"/>
          <w:rPrChange w:id="240" w:author="Nicolas David" w:date="2020-04-28T22:34:00Z">
            <w:rPr>
              <w:rFonts w:ascii="Roboto" w:eastAsia="Roboto" w:hAnsi="Roboto" w:cs="Roboto"/>
              <w:sz w:val="27"/>
            </w:rPr>
          </w:rPrChange>
        </w:rPr>
        <w:t>Q.</w:t>
      </w:r>
      <w:ins w:id="241" w:author="Nicolas David" w:date="2020-04-28T22:34:00Z">
        <w:r w:rsidR="006576B7">
          <w:rPr>
            <w:rFonts w:ascii="Amazon Ember" w:eastAsia="Roboto" w:hAnsi="Amazon Ember" w:cs="Amazon Ember"/>
            <w:sz w:val="27"/>
          </w:rPr>
          <w:t xml:space="preserve"> </w:t>
        </w:r>
      </w:ins>
      <w:r w:rsidRPr="002422A4">
        <w:rPr>
          <w:rFonts w:ascii="Amazon Ember" w:eastAsia="Times New Roman" w:hAnsi="Amazon Ember" w:cs="Amazon Ember"/>
          <w:sz w:val="27"/>
          <w:szCs w:val="27"/>
          <w:rPrChange w:id="242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 xml:space="preserve">What time does the conference </w:t>
      </w:r>
      <w:proofErr w:type="gramStart"/>
      <w:r w:rsidRPr="002422A4">
        <w:rPr>
          <w:rFonts w:ascii="Amazon Ember" w:eastAsia="Times New Roman" w:hAnsi="Amazon Ember" w:cs="Amazon Ember"/>
          <w:sz w:val="27"/>
          <w:szCs w:val="27"/>
          <w:rPrChange w:id="243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start</w:t>
      </w:r>
      <w:ins w:id="244" w:author="Nicolas David" w:date="2020-04-28T22:40:00Z">
        <w:r w:rsidR="00BB1E28">
          <w:rPr>
            <w:rFonts w:ascii="Amazon Ember" w:eastAsia="Times New Roman" w:hAnsi="Amazon Ember" w:cs="Amazon Ember"/>
            <w:sz w:val="27"/>
            <w:szCs w:val="27"/>
          </w:rPr>
          <w:t xml:space="preserve"> </w:t>
        </w:r>
      </w:ins>
      <w:r w:rsidRPr="002422A4">
        <w:rPr>
          <w:rFonts w:ascii="Amazon Ember" w:eastAsia="Times New Roman" w:hAnsi="Amazon Ember" w:cs="Amazon Ember"/>
          <w:sz w:val="27"/>
          <w:szCs w:val="27"/>
          <w:rPrChange w:id="245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?</w:t>
      </w:r>
      <w:proofErr w:type="gramEnd"/>
    </w:p>
    <w:p w14:paraId="069AAA58" w14:textId="59F22759" w:rsidR="00C014B5" w:rsidRDefault="00661108">
      <w:pPr>
        <w:shd w:val="clear" w:color="auto" w:fill="FFFFFF"/>
        <w:spacing w:before="100" w:after="100" w:line="240" w:lineRule="auto"/>
        <w:ind w:left="720"/>
        <w:rPr>
          <w:ins w:id="246" w:author="Nicolas David" w:date="2020-04-28T22:34:00Z"/>
          <w:rFonts w:ascii="Amazon Ember" w:eastAsia="Roboto" w:hAnsi="Amazon Ember" w:cs="Amazon Ember"/>
          <w:sz w:val="27"/>
        </w:rPr>
      </w:pPr>
      <w:r w:rsidRPr="006576B7">
        <w:rPr>
          <w:rFonts w:ascii="Amazon Ember" w:eastAsia="Roboto" w:hAnsi="Amazon Ember" w:cs="Amazon Ember"/>
          <w:b/>
          <w:bCs/>
          <w:sz w:val="27"/>
          <w:rPrChange w:id="247" w:author="Nicolas David" w:date="2020-04-28T22:34:00Z">
            <w:rPr>
              <w:rFonts w:ascii="Roboto" w:eastAsia="Roboto" w:hAnsi="Roboto" w:cs="Roboto"/>
              <w:sz w:val="27"/>
            </w:rPr>
          </w:rPrChange>
        </w:rPr>
        <w:t>A.</w:t>
      </w:r>
      <w:r w:rsidRPr="002422A4">
        <w:rPr>
          <w:rFonts w:ascii="Amazon Ember" w:eastAsia="Roboto" w:hAnsi="Amazon Ember" w:cs="Amazon Ember"/>
          <w:sz w:val="27"/>
          <w:rPrChange w:id="248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 </w:t>
      </w:r>
      <w:del w:id="249" w:author="Nicolas David" w:date="2020-04-28T22:34:00Z">
        <w:r w:rsidRPr="002422A4" w:rsidDel="006576B7">
          <w:rPr>
            <w:rFonts w:ascii="Amazon Ember" w:eastAsia="Roboto" w:hAnsi="Amazon Ember" w:cs="Amazon Ember"/>
            <w:sz w:val="27"/>
            <w:rPrChange w:id="250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This is defined by the conference organizer.</w:delText>
        </w:r>
      </w:del>
      <w:ins w:id="251" w:author="Nicolas David" w:date="2020-04-28T22:34:00Z">
        <w:r w:rsidR="006576B7">
          <w:rPr>
            <w:rFonts w:ascii="Amazon Ember" w:eastAsia="Roboto" w:hAnsi="Amazon Ember" w:cs="Amazon Ember"/>
            <w:sz w:val="27"/>
          </w:rPr>
          <w:t>Upon successful registration, y</w:t>
        </w:r>
      </w:ins>
      <w:ins w:id="252" w:author="Nicolas David" w:date="2020-04-28T22:35:00Z">
        <w:r w:rsidR="006576B7">
          <w:rPr>
            <w:rFonts w:ascii="Amazon Ember" w:eastAsia="Roboto" w:hAnsi="Amazon Ember" w:cs="Amazon Ember"/>
            <w:sz w:val="27"/>
          </w:rPr>
          <w:t xml:space="preserve">ou should have received </w:t>
        </w:r>
      </w:ins>
      <w:ins w:id="253" w:author="Nicolas David" w:date="2020-04-28T22:34:00Z">
        <w:r w:rsidR="006576B7">
          <w:rPr>
            <w:rFonts w:ascii="Amazon Ember" w:eastAsia="Roboto" w:hAnsi="Amazon Ember" w:cs="Amazon Ember"/>
            <w:sz w:val="27"/>
          </w:rPr>
          <w:t>a</w:t>
        </w:r>
      </w:ins>
      <w:ins w:id="254" w:author="Nicolas David" w:date="2020-04-28T22:35:00Z">
        <w:r w:rsidR="006576B7">
          <w:rPr>
            <w:rFonts w:ascii="Amazon Ember" w:eastAsia="Roboto" w:hAnsi="Amazon Ember" w:cs="Amazon Ember"/>
            <w:sz w:val="27"/>
          </w:rPr>
          <w:t xml:space="preserve">n email relating the </w:t>
        </w:r>
      </w:ins>
      <w:ins w:id="255" w:author="Nicolas David" w:date="2020-04-28T22:34:00Z">
        <w:r w:rsidR="006576B7">
          <w:rPr>
            <w:rFonts w:ascii="Amazon Ember" w:eastAsia="Roboto" w:hAnsi="Amazon Ember" w:cs="Amazon Ember"/>
            <w:sz w:val="27"/>
          </w:rPr>
          <w:t xml:space="preserve"> conference details </w:t>
        </w:r>
      </w:ins>
      <w:ins w:id="256" w:author="Nicolas David" w:date="2020-04-28T22:35:00Z">
        <w:r w:rsidR="006576B7">
          <w:rPr>
            <w:rFonts w:ascii="Amazon Ember" w:eastAsia="Roboto" w:hAnsi="Amazon Ember" w:cs="Amazon Ember"/>
            <w:sz w:val="27"/>
          </w:rPr>
          <w:t xml:space="preserve">highlighting the </w:t>
        </w:r>
      </w:ins>
      <w:ins w:id="257" w:author="Nicolas David" w:date="2020-04-28T22:34:00Z">
        <w:r w:rsidR="006576B7">
          <w:rPr>
            <w:rFonts w:ascii="Amazon Ember" w:eastAsia="Roboto" w:hAnsi="Amazon Ember" w:cs="Amazon Ember"/>
            <w:sz w:val="27"/>
          </w:rPr>
          <w:t xml:space="preserve">secure details to join </w:t>
        </w:r>
        <w:r w:rsidR="006576B7" w:rsidRPr="00CC5B93">
          <w:rPr>
            <w:rFonts w:ascii="Amazon Ember" w:eastAsia="Roboto" w:hAnsi="Amazon Ember" w:cs="Amazon Ember"/>
            <w:sz w:val="27"/>
          </w:rPr>
          <w:t>the conference</w:t>
        </w:r>
        <w:r w:rsidR="006576B7">
          <w:rPr>
            <w:rFonts w:ascii="Amazon Ember" w:eastAsia="Roboto" w:hAnsi="Amazon Ember" w:cs="Amazon Ember"/>
            <w:sz w:val="27"/>
          </w:rPr>
          <w:t xml:space="preserve"> electronically</w:t>
        </w:r>
      </w:ins>
      <w:ins w:id="258" w:author="Nicolas David" w:date="2020-04-28T22:35:00Z">
        <w:r w:rsidR="006576B7">
          <w:rPr>
            <w:rFonts w:ascii="Amazon Ember" w:eastAsia="Roboto" w:hAnsi="Amazon Ember" w:cs="Amazon Ember"/>
            <w:sz w:val="27"/>
          </w:rPr>
          <w:t>. If you cannot find this email, please log in to your account and click “</w:t>
        </w:r>
      </w:ins>
      <w:ins w:id="259" w:author="Nicolas David" w:date="2020-04-28T22:36:00Z">
        <w:r w:rsidR="006576B7">
          <w:rPr>
            <w:rFonts w:ascii="Amazon Ember" w:eastAsia="Roboto" w:hAnsi="Amazon Ember" w:cs="Amazon Ember"/>
            <w:i/>
            <w:iCs/>
            <w:sz w:val="27"/>
          </w:rPr>
          <w:t>send conference details”.</w:t>
        </w:r>
      </w:ins>
      <w:del w:id="260" w:author="Nicolas David" w:date="2020-04-28T22:34:00Z">
        <w:r w:rsidRPr="002422A4" w:rsidDel="006576B7">
          <w:rPr>
            <w:rFonts w:ascii="Amazon Ember" w:eastAsia="Roboto" w:hAnsi="Amazon Ember" w:cs="Amazon Ember"/>
            <w:sz w:val="27"/>
            <w:rPrChange w:id="261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 xml:space="preserve"> </w:delText>
        </w:r>
      </w:del>
    </w:p>
    <w:p w14:paraId="5173A41E" w14:textId="77777777" w:rsidR="006576B7" w:rsidRPr="002422A4" w:rsidRDefault="006576B7">
      <w:pPr>
        <w:shd w:val="clear" w:color="auto" w:fill="FFFFFF"/>
        <w:spacing w:before="100" w:after="100" w:line="240" w:lineRule="auto"/>
        <w:ind w:left="720"/>
        <w:rPr>
          <w:rFonts w:ascii="Amazon Ember" w:eastAsia="Roboto" w:hAnsi="Amazon Ember" w:cs="Amazon Ember"/>
          <w:sz w:val="27"/>
          <w:rPrChange w:id="262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</w:p>
    <w:p w14:paraId="76859302" w14:textId="3ECB349F" w:rsidR="00C014B5" w:rsidRPr="002422A4" w:rsidRDefault="00661108">
      <w:pPr>
        <w:shd w:val="clear" w:color="auto" w:fill="FFFFFF"/>
        <w:spacing w:before="100" w:after="100" w:line="240" w:lineRule="auto"/>
        <w:ind w:left="720"/>
        <w:rPr>
          <w:rFonts w:ascii="Amazon Ember" w:eastAsia="Roboto" w:hAnsi="Amazon Ember" w:cs="Amazon Ember"/>
          <w:sz w:val="27"/>
          <w:rPrChange w:id="263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  <w:r w:rsidRPr="006576B7">
        <w:rPr>
          <w:rFonts w:ascii="Amazon Ember" w:eastAsia="Roboto" w:hAnsi="Amazon Ember" w:cs="Amazon Ember"/>
          <w:b/>
          <w:bCs/>
          <w:sz w:val="27"/>
          <w:rPrChange w:id="264" w:author="Nicolas David" w:date="2020-04-28T22:36:00Z">
            <w:rPr>
              <w:rFonts w:ascii="Roboto" w:eastAsia="Roboto" w:hAnsi="Roboto" w:cs="Roboto"/>
              <w:sz w:val="27"/>
            </w:rPr>
          </w:rPrChange>
        </w:rPr>
        <w:t>Q.</w:t>
      </w:r>
      <w:ins w:id="265" w:author="Nicolas David" w:date="2020-04-28T22:36:00Z">
        <w:r w:rsidR="006576B7">
          <w:rPr>
            <w:rFonts w:ascii="Amazon Ember" w:eastAsia="Times New Roman" w:hAnsi="Amazon Ember" w:cs="Amazon Ember"/>
            <w:sz w:val="27"/>
            <w:szCs w:val="27"/>
          </w:rPr>
          <w:t xml:space="preserve"> </w:t>
        </w:r>
      </w:ins>
      <w:r w:rsidRPr="002422A4">
        <w:rPr>
          <w:rFonts w:ascii="Amazon Ember" w:eastAsia="Times New Roman" w:hAnsi="Amazon Ember" w:cs="Amazon Ember"/>
          <w:sz w:val="27"/>
          <w:szCs w:val="27"/>
          <w:rPrChange w:id="266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 xml:space="preserve">Are you organizing parallel virtual </w:t>
      </w:r>
      <w:proofErr w:type="gramStart"/>
      <w:r w:rsidRPr="002422A4">
        <w:rPr>
          <w:rFonts w:ascii="Amazon Ember" w:eastAsia="Times New Roman" w:hAnsi="Amazon Ember" w:cs="Amazon Ember"/>
          <w:sz w:val="27"/>
          <w:szCs w:val="27"/>
          <w:rPrChange w:id="267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sessions</w:t>
      </w:r>
      <w:ins w:id="268" w:author="Nicolas David" w:date="2020-04-28T22:40:00Z">
        <w:r w:rsidR="00BB1E28">
          <w:rPr>
            <w:rFonts w:ascii="Amazon Ember" w:eastAsia="Times New Roman" w:hAnsi="Amazon Ember" w:cs="Amazon Ember"/>
            <w:sz w:val="27"/>
            <w:szCs w:val="27"/>
          </w:rPr>
          <w:t xml:space="preserve"> </w:t>
        </w:r>
      </w:ins>
      <w:r w:rsidRPr="002422A4">
        <w:rPr>
          <w:rFonts w:ascii="Amazon Ember" w:eastAsia="Times New Roman" w:hAnsi="Amazon Ember" w:cs="Amazon Ember"/>
          <w:sz w:val="27"/>
          <w:szCs w:val="27"/>
          <w:rPrChange w:id="269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?</w:t>
      </w:r>
      <w:proofErr w:type="gramEnd"/>
      <w:r w:rsidRPr="002422A4">
        <w:rPr>
          <w:rFonts w:ascii="Amazon Ember" w:eastAsia="Times New Roman" w:hAnsi="Amazon Ember" w:cs="Amazon Ember"/>
          <w:sz w:val="27"/>
          <w:szCs w:val="27"/>
          <w:rPrChange w:id="270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 xml:space="preserve"> </w:t>
      </w:r>
    </w:p>
    <w:p w14:paraId="7D65B7E6" w14:textId="0EBFCA30" w:rsidR="00C014B5" w:rsidRDefault="00661108">
      <w:pPr>
        <w:shd w:val="clear" w:color="auto" w:fill="FFFFFF"/>
        <w:spacing w:before="100" w:beforeAutospacing="1" w:after="100" w:afterAutospacing="1" w:line="240" w:lineRule="auto"/>
        <w:ind w:left="720"/>
        <w:rPr>
          <w:ins w:id="271" w:author="Nicolas David" w:date="2020-04-28T22:40:00Z"/>
          <w:rFonts w:ascii="Amazon Ember" w:eastAsia="Roboto" w:hAnsi="Amazon Ember" w:cs="Amazon Ember"/>
          <w:sz w:val="27"/>
        </w:rPr>
      </w:pPr>
      <w:r w:rsidRPr="00BB1E28">
        <w:rPr>
          <w:rFonts w:ascii="Amazon Ember" w:eastAsia="Roboto" w:hAnsi="Amazon Ember" w:cs="Amazon Ember"/>
          <w:b/>
          <w:bCs/>
          <w:sz w:val="27"/>
          <w:rPrChange w:id="272" w:author="Nicolas David" w:date="2020-04-28T22:38:00Z">
            <w:rPr>
              <w:rFonts w:ascii="Roboto" w:eastAsia="Roboto" w:hAnsi="Roboto" w:cs="Roboto"/>
              <w:sz w:val="27"/>
            </w:rPr>
          </w:rPrChange>
        </w:rPr>
        <w:t>A.</w:t>
      </w:r>
      <w:r w:rsidRPr="002422A4">
        <w:rPr>
          <w:rFonts w:ascii="Amazon Ember" w:eastAsia="Roboto" w:hAnsi="Amazon Ember" w:cs="Amazon Ember"/>
          <w:sz w:val="27"/>
          <w:rPrChange w:id="273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 The </w:t>
      </w:r>
      <w:del w:id="274" w:author="Nicolas David" w:date="2020-04-28T22:38:00Z">
        <w:r w:rsidRPr="002422A4" w:rsidDel="00BB1E28">
          <w:rPr>
            <w:rFonts w:ascii="Amazon Ember" w:eastAsia="Roboto" w:hAnsi="Amazon Ember" w:cs="Amazon Ember"/>
            <w:sz w:val="27"/>
            <w:rPrChange w:id="275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 xml:space="preserve">First </w:delText>
        </w:r>
      </w:del>
      <w:ins w:id="276" w:author="Nicolas David" w:date="2020-04-28T22:38:00Z">
        <w:r w:rsidR="00BB1E28">
          <w:rPr>
            <w:rFonts w:ascii="Amazon Ember" w:eastAsia="Roboto" w:hAnsi="Amazon Ember" w:cs="Amazon Ember"/>
            <w:sz w:val="27"/>
          </w:rPr>
          <w:t>initial</w:t>
        </w:r>
        <w:r w:rsidR="00BB1E28" w:rsidRPr="002422A4">
          <w:rPr>
            <w:rFonts w:ascii="Amazon Ember" w:eastAsia="Roboto" w:hAnsi="Amazon Ember" w:cs="Amazon Ember"/>
            <w:sz w:val="27"/>
            <w:rPrChange w:id="277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t xml:space="preserve"> </w:t>
        </w:r>
      </w:ins>
      <w:proofErr w:type="spellStart"/>
      <w:r w:rsidRPr="002422A4">
        <w:rPr>
          <w:rFonts w:ascii="Amazon Ember" w:eastAsia="Roboto" w:hAnsi="Amazon Ember" w:cs="Amazon Ember"/>
          <w:sz w:val="27"/>
          <w:rPrChange w:id="278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>relase</w:t>
      </w:r>
      <w:proofErr w:type="spellEnd"/>
      <w:r w:rsidRPr="002422A4">
        <w:rPr>
          <w:rFonts w:ascii="Amazon Ember" w:eastAsia="Roboto" w:hAnsi="Amazon Ember" w:cs="Amazon Ember"/>
          <w:sz w:val="27"/>
          <w:rPrChange w:id="279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 of </w:t>
      </w:r>
      <w:del w:id="280" w:author="Nicolas David" w:date="2020-04-28T22:38:00Z">
        <w:r w:rsidRPr="002422A4" w:rsidDel="00BB1E28">
          <w:rPr>
            <w:rFonts w:ascii="Amazon Ember" w:eastAsia="Roboto" w:hAnsi="Amazon Ember" w:cs="Amazon Ember"/>
            <w:sz w:val="27"/>
            <w:rPrChange w:id="281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 xml:space="preserve">conference solution </w:delText>
        </w:r>
      </w:del>
      <w:proofErr w:type="spellStart"/>
      <w:ins w:id="282" w:author="Nicolas David" w:date="2020-04-28T22:38:00Z">
        <w:r w:rsidR="00BB1E28">
          <w:rPr>
            <w:rFonts w:ascii="Amazon Ember" w:eastAsia="Roboto" w:hAnsi="Amazon Ember" w:cs="Amazon Ember"/>
            <w:sz w:val="27"/>
          </w:rPr>
          <w:t>Chimex</w:t>
        </w:r>
        <w:proofErr w:type="spellEnd"/>
        <w:r w:rsidR="00BB1E28">
          <w:rPr>
            <w:rFonts w:ascii="Amazon Ember" w:eastAsia="Roboto" w:hAnsi="Amazon Ember" w:cs="Amazon Ember"/>
            <w:sz w:val="27"/>
          </w:rPr>
          <w:t xml:space="preserve"> </w:t>
        </w:r>
      </w:ins>
      <w:r w:rsidRPr="002422A4">
        <w:rPr>
          <w:rFonts w:ascii="Amazon Ember" w:eastAsia="Roboto" w:hAnsi="Amazon Ember" w:cs="Amazon Ember"/>
          <w:sz w:val="27"/>
          <w:rPrChange w:id="283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will not </w:t>
      </w:r>
      <w:del w:id="284" w:author="Nicolas David" w:date="2020-04-28T22:38:00Z">
        <w:r w:rsidRPr="002422A4" w:rsidDel="00BB1E28">
          <w:rPr>
            <w:rFonts w:ascii="Amazon Ember" w:eastAsia="Roboto" w:hAnsi="Amazon Ember" w:cs="Amazon Ember"/>
            <w:sz w:val="27"/>
            <w:rPrChange w:id="285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 xml:space="preserve">have </w:delText>
        </w:r>
      </w:del>
      <w:ins w:id="286" w:author="Nicolas David" w:date="2020-04-28T22:38:00Z">
        <w:r w:rsidR="00BB1E28">
          <w:rPr>
            <w:rFonts w:ascii="Amazon Ember" w:eastAsia="Roboto" w:hAnsi="Amazon Ember" w:cs="Amazon Ember"/>
            <w:sz w:val="27"/>
          </w:rPr>
          <w:t>support</w:t>
        </w:r>
        <w:r w:rsidR="00BB1E28" w:rsidRPr="002422A4">
          <w:rPr>
            <w:rFonts w:ascii="Amazon Ember" w:eastAsia="Roboto" w:hAnsi="Amazon Ember" w:cs="Amazon Ember"/>
            <w:sz w:val="27"/>
            <w:rPrChange w:id="287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t xml:space="preserve"> </w:t>
        </w:r>
      </w:ins>
      <w:r w:rsidRPr="002422A4">
        <w:rPr>
          <w:rFonts w:ascii="Amazon Ember" w:eastAsia="Roboto" w:hAnsi="Amazon Ember" w:cs="Amazon Ember"/>
          <w:sz w:val="27"/>
          <w:rPrChange w:id="288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>par</w:t>
      </w:r>
      <w:del w:id="289" w:author="Nicolas David" w:date="2020-04-28T22:38:00Z">
        <w:r w:rsidRPr="002422A4" w:rsidDel="00BB1E28">
          <w:rPr>
            <w:rFonts w:ascii="Amazon Ember" w:eastAsia="Roboto" w:hAnsi="Amazon Ember" w:cs="Amazon Ember"/>
            <w:sz w:val="27"/>
            <w:rPrChange w:id="290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r</w:delText>
        </w:r>
      </w:del>
      <w:r w:rsidRPr="002422A4">
        <w:rPr>
          <w:rFonts w:ascii="Amazon Ember" w:eastAsia="Roboto" w:hAnsi="Amazon Ember" w:cs="Amazon Ember"/>
          <w:sz w:val="27"/>
          <w:rPrChange w:id="291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>a</w:t>
      </w:r>
      <w:ins w:id="292" w:author="Nicolas David" w:date="2020-04-28T22:38:00Z">
        <w:r w:rsidR="00BB1E28">
          <w:rPr>
            <w:rFonts w:ascii="Amazon Ember" w:eastAsia="Roboto" w:hAnsi="Amazon Ember" w:cs="Amazon Ember"/>
            <w:sz w:val="27"/>
          </w:rPr>
          <w:t>l</w:t>
        </w:r>
      </w:ins>
      <w:r w:rsidRPr="002422A4">
        <w:rPr>
          <w:rFonts w:ascii="Amazon Ember" w:eastAsia="Roboto" w:hAnsi="Amazon Ember" w:cs="Amazon Ember"/>
          <w:sz w:val="27"/>
          <w:rPrChange w:id="293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lel virtual sessions. </w:t>
      </w:r>
      <w:ins w:id="294" w:author="Nicolas David" w:date="2020-04-28T22:38:00Z">
        <w:r w:rsidR="00BB1E28">
          <w:rPr>
            <w:rFonts w:ascii="Amazon Ember" w:eastAsia="Roboto" w:hAnsi="Amazon Ember" w:cs="Amazon Ember"/>
            <w:sz w:val="27"/>
          </w:rPr>
          <w:t xml:space="preserve">We are </w:t>
        </w:r>
      </w:ins>
      <w:ins w:id="295" w:author="Nicolas David" w:date="2020-04-28T22:39:00Z">
        <w:r w:rsidR="00BB1E28">
          <w:rPr>
            <w:rFonts w:ascii="Amazon Ember" w:eastAsia="Roboto" w:hAnsi="Amazon Ember" w:cs="Amazon Ember"/>
            <w:sz w:val="27"/>
          </w:rPr>
          <w:t>currently evaluating the feasibility of such</w:t>
        </w:r>
      </w:ins>
      <w:ins w:id="296" w:author="Nicolas David" w:date="2020-04-28T22:40:00Z">
        <w:r w:rsidR="00BB1E28">
          <w:rPr>
            <w:rFonts w:ascii="Amazon Ember" w:eastAsia="Roboto" w:hAnsi="Amazon Ember" w:cs="Amazon Ember"/>
            <w:sz w:val="27"/>
          </w:rPr>
          <w:t xml:space="preserve"> feature</w:t>
        </w:r>
      </w:ins>
      <w:del w:id="297" w:author="Nicolas David" w:date="2020-04-28T22:40:00Z">
        <w:r w:rsidRPr="002422A4" w:rsidDel="00BB1E28">
          <w:rPr>
            <w:rFonts w:ascii="Amazon Ember" w:eastAsia="Roboto" w:hAnsi="Amazon Ember" w:cs="Amazon Ember"/>
            <w:sz w:val="27"/>
            <w:rPrChange w:id="298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this is planned for future releases</w:delText>
        </w:r>
      </w:del>
      <w:r w:rsidRPr="002422A4">
        <w:rPr>
          <w:rFonts w:ascii="Amazon Ember" w:eastAsia="Roboto" w:hAnsi="Amazon Ember" w:cs="Amazon Ember"/>
          <w:sz w:val="27"/>
          <w:rPrChange w:id="299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>.</w:t>
      </w:r>
    </w:p>
    <w:p w14:paraId="6EBC4184" w14:textId="77777777" w:rsidR="00BB1E28" w:rsidRPr="002422A4" w:rsidRDefault="00BB1E2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mazon Ember" w:eastAsia="Roboto" w:hAnsi="Amazon Ember" w:cs="Amazon Ember"/>
          <w:sz w:val="27"/>
          <w:szCs w:val="27"/>
          <w:rPrChange w:id="300" w:author="Nicolas David" w:date="2020-04-28T17:20:00Z">
            <w:rPr>
              <w:rFonts w:ascii="Roboto" w:eastAsia="Roboto" w:hAnsi="Roboto" w:cs="Roboto"/>
              <w:sz w:val="27"/>
              <w:szCs w:val="27"/>
            </w:rPr>
          </w:rPrChange>
        </w:rPr>
      </w:pPr>
    </w:p>
    <w:p w14:paraId="424CDC47" w14:textId="472A59FE" w:rsidR="00C014B5" w:rsidRPr="002422A4" w:rsidRDefault="00661108">
      <w:pPr>
        <w:shd w:val="clear" w:color="auto" w:fill="FFFFFF"/>
        <w:spacing w:before="100" w:after="100" w:line="240" w:lineRule="auto"/>
        <w:ind w:left="720"/>
        <w:rPr>
          <w:rFonts w:ascii="Amazon Ember" w:eastAsia="Roboto" w:hAnsi="Amazon Ember" w:cs="Amazon Ember"/>
          <w:sz w:val="27"/>
          <w:rPrChange w:id="301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  <w:r w:rsidRPr="00BB1E28">
        <w:rPr>
          <w:rFonts w:ascii="Amazon Ember" w:eastAsia="Roboto" w:hAnsi="Amazon Ember" w:cs="Amazon Ember"/>
          <w:b/>
          <w:bCs/>
          <w:sz w:val="27"/>
          <w:rPrChange w:id="302" w:author="Nicolas David" w:date="2020-04-28T22:40:00Z">
            <w:rPr>
              <w:rFonts w:ascii="Roboto" w:eastAsia="Roboto" w:hAnsi="Roboto" w:cs="Roboto"/>
              <w:sz w:val="27"/>
            </w:rPr>
          </w:rPrChange>
        </w:rPr>
        <w:t>Q.</w:t>
      </w:r>
      <w:ins w:id="303" w:author="Nicolas David" w:date="2020-04-28T22:40:00Z">
        <w:r w:rsidR="00BB1E28">
          <w:rPr>
            <w:rFonts w:ascii="Amazon Ember" w:eastAsia="Roboto" w:hAnsi="Amazon Ember" w:cs="Amazon Ember"/>
            <w:sz w:val="27"/>
          </w:rPr>
          <w:t xml:space="preserve"> </w:t>
        </w:r>
      </w:ins>
      <w:commentRangeStart w:id="304"/>
      <w:r w:rsidRPr="002422A4">
        <w:rPr>
          <w:rFonts w:ascii="Amazon Ember" w:eastAsia="Times New Roman" w:hAnsi="Amazon Ember" w:cs="Amazon Ember"/>
          <w:sz w:val="27"/>
          <w:szCs w:val="27"/>
          <w:rPrChange w:id="305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 xml:space="preserve">How can I schedule for specific </w:t>
      </w:r>
      <w:proofErr w:type="gramStart"/>
      <w:r w:rsidRPr="002422A4">
        <w:rPr>
          <w:rFonts w:ascii="Amazon Ember" w:eastAsia="Times New Roman" w:hAnsi="Amazon Ember" w:cs="Amazon Ember"/>
          <w:sz w:val="27"/>
          <w:szCs w:val="27"/>
          <w:rPrChange w:id="306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sessions</w:t>
      </w:r>
      <w:ins w:id="307" w:author="Nicolas David" w:date="2020-04-28T22:40:00Z">
        <w:r w:rsidR="00BB1E28">
          <w:rPr>
            <w:rFonts w:ascii="Amazon Ember" w:eastAsia="Times New Roman" w:hAnsi="Amazon Ember" w:cs="Amazon Ember"/>
            <w:sz w:val="27"/>
            <w:szCs w:val="27"/>
          </w:rPr>
          <w:t xml:space="preserve"> </w:t>
        </w:r>
      </w:ins>
      <w:r w:rsidRPr="002422A4">
        <w:rPr>
          <w:rFonts w:ascii="Amazon Ember" w:eastAsia="Times New Roman" w:hAnsi="Amazon Ember" w:cs="Amazon Ember"/>
          <w:sz w:val="27"/>
          <w:szCs w:val="27"/>
          <w:rPrChange w:id="308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?</w:t>
      </w:r>
      <w:commentRangeEnd w:id="304"/>
      <w:proofErr w:type="gramEnd"/>
      <w:r w:rsidR="00293587">
        <w:rPr>
          <w:rStyle w:val="CommentReference"/>
        </w:rPr>
        <w:commentReference w:id="304"/>
      </w:r>
    </w:p>
    <w:p w14:paraId="19AB7506" w14:textId="59DA052B" w:rsidR="00C014B5" w:rsidRDefault="00661108">
      <w:pPr>
        <w:shd w:val="clear" w:color="auto" w:fill="FFFFFF"/>
        <w:spacing w:before="100" w:beforeAutospacing="1" w:after="100" w:afterAutospacing="1" w:line="240" w:lineRule="auto"/>
        <w:ind w:left="720"/>
        <w:rPr>
          <w:ins w:id="309" w:author="Nicolas David" w:date="2020-04-28T22:46:00Z"/>
          <w:rFonts w:ascii="Amazon Ember" w:eastAsia="Roboto" w:hAnsi="Amazon Ember" w:cs="Amazon Ember"/>
          <w:sz w:val="27"/>
        </w:rPr>
      </w:pPr>
      <w:r w:rsidRPr="00293587">
        <w:rPr>
          <w:rFonts w:ascii="Amazon Ember" w:eastAsia="Roboto" w:hAnsi="Amazon Ember" w:cs="Amazon Ember"/>
          <w:b/>
          <w:bCs/>
          <w:sz w:val="27"/>
          <w:rPrChange w:id="310" w:author="Nicolas David" w:date="2020-04-28T22:42:00Z">
            <w:rPr>
              <w:rFonts w:ascii="Roboto" w:eastAsia="Roboto" w:hAnsi="Roboto" w:cs="Roboto"/>
              <w:sz w:val="27"/>
            </w:rPr>
          </w:rPrChange>
        </w:rPr>
        <w:t>A.</w:t>
      </w:r>
      <w:r w:rsidRPr="002422A4">
        <w:rPr>
          <w:rFonts w:ascii="Amazon Ember" w:eastAsia="Roboto" w:hAnsi="Amazon Ember" w:cs="Amazon Ember"/>
          <w:sz w:val="27"/>
          <w:rPrChange w:id="311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 This is defined by the conference organizer, where agenda and sessions will be shared by the conference organizer.</w:t>
      </w:r>
    </w:p>
    <w:p w14:paraId="1C05303E" w14:textId="77777777" w:rsidR="00ED7ABF" w:rsidRPr="002422A4" w:rsidRDefault="00ED7AB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mazon Ember" w:eastAsia="Roboto" w:hAnsi="Amazon Ember" w:cs="Amazon Ember"/>
          <w:sz w:val="27"/>
          <w:szCs w:val="27"/>
          <w:rPrChange w:id="312" w:author="Nicolas David" w:date="2020-04-28T17:20:00Z">
            <w:rPr>
              <w:rFonts w:ascii="Roboto" w:eastAsia="Roboto" w:hAnsi="Roboto" w:cs="Roboto"/>
              <w:sz w:val="27"/>
              <w:szCs w:val="27"/>
            </w:rPr>
          </w:rPrChange>
        </w:rPr>
      </w:pPr>
    </w:p>
    <w:p w14:paraId="61B529DD" w14:textId="60A0C537" w:rsidR="00C014B5" w:rsidRPr="002422A4" w:rsidRDefault="00661108">
      <w:pPr>
        <w:shd w:val="clear" w:color="auto" w:fill="FFFFFF"/>
        <w:spacing w:before="100" w:after="100" w:line="240" w:lineRule="auto"/>
        <w:ind w:left="720"/>
        <w:rPr>
          <w:rFonts w:ascii="Amazon Ember" w:eastAsia="Roboto" w:hAnsi="Amazon Ember" w:cs="Amazon Ember"/>
          <w:sz w:val="27"/>
          <w:rPrChange w:id="313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  <w:r w:rsidRPr="00293587">
        <w:rPr>
          <w:rFonts w:ascii="Amazon Ember" w:eastAsia="Roboto" w:hAnsi="Amazon Ember" w:cs="Amazon Ember"/>
          <w:b/>
          <w:bCs/>
          <w:sz w:val="27"/>
          <w:rPrChange w:id="314" w:author="Nicolas David" w:date="2020-04-28T22:43:00Z">
            <w:rPr>
              <w:rFonts w:ascii="Roboto" w:eastAsia="Roboto" w:hAnsi="Roboto" w:cs="Roboto"/>
              <w:sz w:val="27"/>
            </w:rPr>
          </w:rPrChange>
        </w:rPr>
        <w:t>Q.</w:t>
      </w:r>
      <w:ins w:id="315" w:author="Nicolas David" w:date="2020-04-28T22:43:00Z">
        <w:r w:rsidR="00ED7ABF">
          <w:rPr>
            <w:rFonts w:ascii="Amazon Ember" w:eastAsia="Times New Roman" w:hAnsi="Amazon Ember" w:cs="Amazon Ember"/>
            <w:sz w:val="27"/>
            <w:szCs w:val="27"/>
          </w:rPr>
          <w:t xml:space="preserve"> </w:t>
        </w:r>
      </w:ins>
      <w:commentRangeStart w:id="316"/>
      <w:r w:rsidRPr="002422A4">
        <w:rPr>
          <w:rFonts w:ascii="Amazon Ember" w:eastAsia="Times New Roman" w:hAnsi="Amazon Ember" w:cs="Amazon Ember"/>
          <w:sz w:val="27"/>
          <w:szCs w:val="27"/>
          <w:rPrChange w:id="317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 xml:space="preserve">How can I switch from a session to another </w:t>
      </w:r>
      <w:proofErr w:type="gramStart"/>
      <w:r w:rsidRPr="002422A4">
        <w:rPr>
          <w:rFonts w:ascii="Amazon Ember" w:eastAsia="Times New Roman" w:hAnsi="Amazon Ember" w:cs="Amazon Ember"/>
          <w:sz w:val="27"/>
          <w:szCs w:val="27"/>
          <w:rPrChange w:id="318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session</w:t>
      </w:r>
      <w:ins w:id="319" w:author="Nicolas David" w:date="2020-04-28T22:46:00Z">
        <w:r w:rsidR="00ED7ABF">
          <w:rPr>
            <w:rFonts w:ascii="Amazon Ember" w:eastAsia="Times New Roman" w:hAnsi="Amazon Ember" w:cs="Amazon Ember"/>
            <w:sz w:val="27"/>
            <w:szCs w:val="27"/>
          </w:rPr>
          <w:t xml:space="preserve"> </w:t>
        </w:r>
      </w:ins>
      <w:r w:rsidRPr="002422A4">
        <w:rPr>
          <w:rFonts w:ascii="Amazon Ember" w:eastAsia="Times New Roman" w:hAnsi="Amazon Ember" w:cs="Amazon Ember"/>
          <w:sz w:val="27"/>
          <w:szCs w:val="27"/>
          <w:rPrChange w:id="320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?</w:t>
      </w:r>
      <w:commentRangeEnd w:id="316"/>
      <w:proofErr w:type="gramEnd"/>
      <w:r w:rsidR="00ED7ABF">
        <w:rPr>
          <w:rStyle w:val="CommentReference"/>
        </w:rPr>
        <w:commentReference w:id="316"/>
      </w:r>
    </w:p>
    <w:p w14:paraId="7E13F672" w14:textId="23FFCF87" w:rsidR="00C014B5" w:rsidRDefault="00661108">
      <w:pPr>
        <w:shd w:val="clear" w:color="auto" w:fill="FFFFFF"/>
        <w:spacing w:before="100" w:after="100" w:line="240" w:lineRule="auto"/>
        <w:ind w:left="720"/>
        <w:rPr>
          <w:ins w:id="321" w:author="Nicolas David" w:date="2020-04-28T22:46:00Z"/>
          <w:rFonts w:ascii="Amazon Ember" w:eastAsia="Roboto" w:hAnsi="Amazon Ember" w:cs="Amazon Ember"/>
          <w:sz w:val="27"/>
        </w:rPr>
      </w:pPr>
      <w:r w:rsidRPr="00ED7ABF">
        <w:rPr>
          <w:rFonts w:ascii="Amazon Ember" w:eastAsia="Roboto" w:hAnsi="Amazon Ember" w:cs="Amazon Ember"/>
          <w:b/>
          <w:bCs/>
          <w:sz w:val="27"/>
          <w:rPrChange w:id="322" w:author="Nicolas David" w:date="2020-04-28T22:43:00Z">
            <w:rPr>
              <w:rFonts w:ascii="Roboto" w:eastAsia="Roboto" w:hAnsi="Roboto" w:cs="Roboto"/>
              <w:sz w:val="27"/>
            </w:rPr>
          </w:rPrChange>
        </w:rPr>
        <w:t>A.</w:t>
      </w:r>
      <w:ins w:id="323" w:author="Nicolas David" w:date="2020-04-28T22:43:00Z">
        <w:r w:rsidR="00ED7ABF">
          <w:rPr>
            <w:rFonts w:ascii="Amazon Ember" w:eastAsia="Roboto" w:hAnsi="Amazon Ember" w:cs="Amazon Ember"/>
            <w:sz w:val="27"/>
          </w:rPr>
          <w:t xml:space="preserve"> </w:t>
        </w:r>
      </w:ins>
      <w:r w:rsidRPr="002422A4">
        <w:rPr>
          <w:rFonts w:ascii="Amazon Ember" w:eastAsia="Roboto" w:hAnsi="Amazon Ember" w:cs="Amazon Ember"/>
          <w:sz w:val="27"/>
          <w:rPrChange w:id="324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The First </w:t>
      </w:r>
      <w:proofErr w:type="spellStart"/>
      <w:r w:rsidRPr="002422A4">
        <w:rPr>
          <w:rFonts w:ascii="Amazon Ember" w:eastAsia="Roboto" w:hAnsi="Amazon Ember" w:cs="Amazon Ember"/>
          <w:sz w:val="27"/>
          <w:rPrChange w:id="325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>relase</w:t>
      </w:r>
      <w:proofErr w:type="spellEnd"/>
      <w:r w:rsidRPr="002422A4">
        <w:rPr>
          <w:rFonts w:ascii="Amazon Ember" w:eastAsia="Roboto" w:hAnsi="Amazon Ember" w:cs="Amazon Ember"/>
          <w:sz w:val="27"/>
          <w:rPrChange w:id="326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 of conference solution will not have parralel virtual sessions it will have main pannel session only. this is planned for future releases.</w:t>
      </w:r>
    </w:p>
    <w:p w14:paraId="27C94317" w14:textId="77777777" w:rsidR="00ED7ABF" w:rsidRPr="002422A4" w:rsidRDefault="00ED7ABF">
      <w:pPr>
        <w:shd w:val="clear" w:color="auto" w:fill="FFFFFF"/>
        <w:spacing w:before="100" w:after="100" w:line="240" w:lineRule="auto"/>
        <w:ind w:left="720"/>
        <w:rPr>
          <w:rFonts w:ascii="Amazon Ember" w:eastAsia="Roboto" w:hAnsi="Amazon Ember" w:cs="Amazon Ember"/>
          <w:sz w:val="27"/>
          <w:rPrChange w:id="327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</w:p>
    <w:p w14:paraId="5EE27A95" w14:textId="2F541721" w:rsidR="00C014B5" w:rsidRPr="002422A4" w:rsidRDefault="00661108">
      <w:pPr>
        <w:shd w:val="clear" w:color="auto" w:fill="FFFFFF"/>
        <w:spacing w:before="100" w:after="100" w:line="240" w:lineRule="auto"/>
        <w:ind w:left="720"/>
        <w:rPr>
          <w:rFonts w:ascii="Amazon Ember" w:eastAsia="Roboto" w:hAnsi="Amazon Ember" w:cs="Amazon Ember"/>
          <w:sz w:val="27"/>
          <w:rPrChange w:id="328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  <w:r w:rsidRPr="00ED7ABF">
        <w:rPr>
          <w:rFonts w:ascii="Amazon Ember" w:eastAsia="Roboto" w:hAnsi="Amazon Ember" w:cs="Amazon Ember"/>
          <w:b/>
          <w:bCs/>
          <w:sz w:val="27"/>
          <w:rPrChange w:id="329" w:author="Nicolas David" w:date="2020-04-28T22:45:00Z">
            <w:rPr>
              <w:rFonts w:ascii="Roboto" w:eastAsia="Roboto" w:hAnsi="Roboto" w:cs="Roboto"/>
              <w:sz w:val="27"/>
            </w:rPr>
          </w:rPrChange>
        </w:rPr>
        <w:t>Q.</w:t>
      </w:r>
      <w:ins w:id="330" w:author="Nicolas David" w:date="2020-04-28T22:45:00Z">
        <w:r w:rsidR="00ED7ABF">
          <w:rPr>
            <w:rFonts w:ascii="Amazon Ember" w:eastAsia="Roboto" w:hAnsi="Amazon Ember" w:cs="Amazon Ember"/>
            <w:sz w:val="27"/>
          </w:rPr>
          <w:t xml:space="preserve"> </w:t>
        </w:r>
      </w:ins>
      <w:commentRangeStart w:id="331"/>
      <w:r w:rsidRPr="002422A4">
        <w:rPr>
          <w:rFonts w:ascii="Amazon Ember" w:eastAsia="Times New Roman" w:hAnsi="Amazon Ember" w:cs="Amazon Ember"/>
          <w:sz w:val="27"/>
          <w:szCs w:val="27"/>
          <w:rPrChange w:id="332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 xml:space="preserve">How can I pay for a specific fee-charged workshop within the digital </w:t>
      </w:r>
      <w:proofErr w:type="gramStart"/>
      <w:r w:rsidRPr="002422A4">
        <w:rPr>
          <w:rFonts w:ascii="Amazon Ember" w:eastAsia="Times New Roman" w:hAnsi="Amazon Ember" w:cs="Amazon Ember"/>
          <w:sz w:val="27"/>
          <w:szCs w:val="27"/>
          <w:rPrChange w:id="333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conference</w:t>
      </w:r>
      <w:ins w:id="334" w:author="Nicolas David" w:date="2020-04-28T22:46:00Z">
        <w:r w:rsidR="00ED7ABF">
          <w:rPr>
            <w:rFonts w:ascii="Amazon Ember" w:eastAsia="Times New Roman" w:hAnsi="Amazon Ember" w:cs="Amazon Ember"/>
            <w:sz w:val="27"/>
            <w:szCs w:val="27"/>
          </w:rPr>
          <w:t xml:space="preserve"> </w:t>
        </w:r>
      </w:ins>
      <w:r w:rsidRPr="002422A4">
        <w:rPr>
          <w:rFonts w:ascii="Amazon Ember" w:eastAsia="Times New Roman" w:hAnsi="Amazon Ember" w:cs="Amazon Ember"/>
          <w:sz w:val="27"/>
          <w:szCs w:val="27"/>
          <w:rPrChange w:id="335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?</w:t>
      </w:r>
      <w:commentRangeEnd w:id="331"/>
      <w:proofErr w:type="gramEnd"/>
      <w:r w:rsidR="00ED7ABF">
        <w:rPr>
          <w:rStyle w:val="CommentReference"/>
        </w:rPr>
        <w:commentReference w:id="331"/>
      </w:r>
    </w:p>
    <w:p w14:paraId="31859A0B" w14:textId="47105C6B" w:rsidR="00C014B5" w:rsidRDefault="00661108">
      <w:pPr>
        <w:shd w:val="clear" w:color="auto" w:fill="FFFFFF"/>
        <w:spacing w:before="100" w:beforeAutospacing="1" w:after="100" w:afterAutospacing="1" w:line="240" w:lineRule="auto"/>
        <w:ind w:left="720"/>
        <w:rPr>
          <w:ins w:id="336" w:author="Nicolas David" w:date="2020-04-28T22:46:00Z"/>
          <w:rFonts w:ascii="Amazon Ember" w:eastAsia="Roboto" w:hAnsi="Amazon Ember" w:cs="Amazon Ember"/>
          <w:sz w:val="27"/>
        </w:rPr>
      </w:pPr>
      <w:r w:rsidRPr="00ED7ABF">
        <w:rPr>
          <w:rFonts w:ascii="Amazon Ember" w:eastAsia="Roboto" w:hAnsi="Amazon Ember" w:cs="Amazon Ember"/>
          <w:b/>
          <w:bCs/>
          <w:sz w:val="27"/>
          <w:rPrChange w:id="337" w:author="Nicolas David" w:date="2020-04-28T22:45:00Z">
            <w:rPr>
              <w:rFonts w:ascii="Roboto" w:eastAsia="Roboto" w:hAnsi="Roboto" w:cs="Roboto"/>
              <w:sz w:val="27"/>
            </w:rPr>
          </w:rPrChange>
        </w:rPr>
        <w:t>A.</w:t>
      </w:r>
      <w:ins w:id="338" w:author="Nicolas David" w:date="2020-04-28T22:45:00Z">
        <w:r w:rsidR="00ED7ABF">
          <w:rPr>
            <w:rFonts w:ascii="Amazon Ember" w:eastAsia="Roboto" w:hAnsi="Amazon Ember" w:cs="Amazon Ember"/>
            <w:sz w:val="27"/>
          </w:rPr>
          <w:t xml:space="preserve"> </w:t>
        </w:r>
      </w:ins>
      <w:r w:rsidRPr="002422A4">
        <w:rPr>
          <w:rFonts w:ascii="Amazon Ember" w:eastAsia="Roboto" w:hAnsi="Amazon Ember" w:cs="Amazon Ember"/>
          <w:sz w:val="27"/>
          <w:rPrChange w:id="339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>This is defined by the conference organizer, while the first release of the solution does not have any paymnet integration or payment mechanism.</w:t>
      </w:r>
    </w:p>
    <w:p w14:paraId="59B65B86" w14:textId="77777777" w:rsidR="00ED7ABF" w:rsidRPr="002422A4" w:rsidRDefault="00ED7AB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mazon Ember" w:eastAsia="Roboto" w:hAnsi="Amazon Ember" w:cs="Amazon Ember"/>
          <w:sz w:val="27"/>
          <w:szCs w:val="27"/>
          <w:rPrChange w:id="340" w:author="Nicolas David" w:date="2020-04-28T17:20:00Z">
            <w:rPr>
              <w:rFonts w:ascii="Roboto" w:eastAsia="Roboto" w:hAnsi="Roboto" w:cs="Roboto"/>
              <w:sz w:val="27"/>
              <w:szCs w:val="27"/>
            </w:rPr>
          </w:rPrChange>
        </w:rPr>
      </w:pPr>
    </w:p>
    <w:p w14:paraId="6D7371C2" w14:textId="58C88CDC" w:rsidR="00C014B5" w:rsidRPr="002422A4" w:rsidRDefault="00661108">
      <w:pPr>
        <w:shd w:val="clear" w:color="auto" w:fill="FFFFFF"/>
        <w:spacing w:before="100" w:after="100" w:line="240" w:lineRule="auto"/>
        <w:ind w:left="720"/>
        <w:rPr>
          <w:rFonts w:ascii="Amazon Ember" w:eastAsia="Roboto" w:hAnsi="Amazon Ember" w:cs="Amazon Ember"/>
          <w:sz w:val="27"/>
          <w:rPrChange w:id="341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  <w:r w:rsidRPr="00ED7ABF">
        <w:rPr>
          <w:rFonts w:ascii="Amazon Ember" w:eastAsia="Roboto" w:hAnsi="Amazon Ember" w:cs="Amazon Ember"/>
          <w:b/>
          <w:bCs/>
          <w:sz w:val="27"/>
          <w:rPrChange w:id="342" w:author="Nicolas David" w:date="2020-04-28T22:45:00Z">
            <w:rPr>
              <w:rFonts w:ascii="Roboto" w:eastAsia="Roboto" w:hAnsi="Roboto" w:cs="Roboto"/>
              <w:sz w:val="27"/>
            </w:rPr>
          </w:rPrChange>
        </w:rPr>
        <w:t>Q.</w:t>
      </w:r>
      <w:ins w:id="343" w:author="Nicolas David" w:date="2020-04-28T22:45:00Z">
        <w:r w:rsidR="00ED7ABF">
          <w:rPr>
            <w:rFonts w:ascii="Amazon Ember" w:eastAsia="Roboto" w:hAnsi="Amazon Ember" w:cs="Amazon Ember"/>
            <w:sz w:val="27"/>
          </w:rPr>
          <w:t xml:space="preserve"> </w:t>
        </w:r>
      </w:ins>
      <w:r w:rsidRPr="002422A4">
        <w:rPr>
          <w:rFonts w:ascii="Amazon Ember" w:eastAsia="Times New Roman" w:hAnsi="Amazon Ember" w:cs="Amazon Ember"/>
          <w:sz w:val="27"/>
          <w:szCs w:val="27"/>
          <w:rPrChange w:id="344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 xml:space="preserve">How do I access the </w:t>
      </w:r>
      <w:del w:id="345" w:author="Nicolas David" w:date="2020-04-28T22:47:00Z">
        <w:r w:rsidRPr="002422A4" w:rsidDel="00ED7ABF">
          <w:rPr>
            <w:rFonts w:ascii="Amazon Ember" w:eastAsia="Times New Roman" w:hAnsi="Amazon Ember" w:cs="Amazon Ember"/>
            <w:sz w:val="27"/>
            <w:szCs w:val="27"/>
            <w:rPrChange w:id="346" w:author="Nicolas David" w:date="2020-04-28T17:20:00Z">
              <w:rPr>
                <w:rFonts w:ascii="Roboto" w:eastAsia="Times New Roman" w:hAnsi="Roboto" w:cs="Times New Roman"/>
                <w:sz w:val="27"/>
                <w:szCs w:val="27"/>
              </w:rPr>
            </w:rPrChange>
          </w:rPr>
          <w:delText>digital C</w:delText>
        </w:r>
      </w:del>
      <w:proofErr w:type="gramStart"/>
      <w:ins w:id="347" w:author="Nicolas David" w:date="2020-04-28T22:47:00Z">
        <w:r w:rsidR="00ED7ABF">
          <w:rPr>
            <w:rFonts w:ascii="Amazon Ember" w:eastAsia="Times New Roman" w:hAnsi="Amazon Ember" w:cs="Amazon Ember"/>
            <w:sz w:val="27"/>
            <w:szCs w:val="27"/>
          </w:rPr>
          <w:t>C</w:t>
        </w:r>
      </w:ins>
      <w:r w:rsidRPr="002422A4">
        <w:rPr>
          <w:rFonts w:ascii="Amazon Ember" w:eastAsia="Times New Roman" w:hAnsi="Amazon Ember" w:cs="Amazon Ember"/>
          <w:sz w:val="27"/>
          <w:szCs w:val="27"/>
          <w:rPrChange w:id="348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onference</w:t>
      </w:r>
      <w:ins w:id="349" w:author="Nicolas David" w:date="2020-04-28T22:46:00Z">
        <w:r w:rsidR="00ED7ABF">
          <w:rPr>
            <w:rFonts w:ascii="Amazon Ember" w:eastAsia="Times New Roman" w:hAnsi="Amazon Ember" w:cs="Amazon Ember"/>
            <w:sz w:val="27"/>
            <w:szCs w:val="27"/>
          </w:rPr>
          <w:t xml:space="preserve"> </w:t>
        </w:r>
      </w:ins>
      <w:r w:rsidRPr="002422A4">
        <w:rPr>
          <w:rFonts w:ascii="Amazon Ember" w:eastAsia="Times New Roman" w:hAnsi="Amazon Ember" w:cs="Amazon Ember"/>
          <w:sz w:val="27"/>
          <w:szCs w:val="27"/>
          <w:rPrChange w:id="350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?</w:t>
      </w:r>
      <w:proofErr w:type="gramEnd"/>
    </w:p>
    <w:p w14:paraId="5F96F2A2" w14:textId="07D5F9EE" w:rsidR="00ED7ABF" w:rsidRDefault="00661108" w:rsidP="00C76B84">
      <w:pPr>
        <w:shd w:val="clear" w:color="auto" w:fill="FFFFFF"/>
        <w:spacing w:before="100" w:beforeAutospacing="1" w:after="100" w:afterAutospacing="1" w:line="240" w:lineRule="auto"/>
        <w:ind w:left="720"/>
        <w:rPr>
          <w:ins w:id="351" w:author="Nicolas David" w:date="2020-04-28T22:55:00Z"/>
          <w:rFonts w:ascii="Amazon Ember" w:eastAsia="Roboto" w:hAnsi="Amazon Ember" w:cs="Amazon Ember"/>
          <w:sz w:val="27"/>
        </w:rPr>
      </w:pPr>
      <w:r w:rsidRPr="00ED7ABF">
        <w:rPr>
          <w:rFonts w:ascii="Amazon Ember" w:eastAsia="Roboto" w:hAnsi="Amazon Ember" w:cs="Amazon Ember"/>
          <w:b/>
          <w:bCs/>
          <w:sz w:val="27"/>
          <w:rPrChange w:id="352" w:author="Nicolas David" w:date="2020-04-28T22:45:00Z">
            <w:rPr>
              <w:rFonts w:ascii="Roboto" w:eastAsia="Roboto" w:hAnsi="Roboto" w:cs="Roboto"/>
              <w:sz w:val="27"/>
            </w:rPr>
          </w:rPrChange>
        </w:rPr>
        <w:lastRenderedPageBreak/>
        <w:t>A.</w:t>
      </w:r>
      <w:ins w:id="353" w:author="Nicolas David" w:date="2020-04-28T22:45:00Z">
        <w:r w:rsidR="00ED7ABF">
          <w:rPr>
            <w:rFonts w:ascii="Amazon Ember" w:eastAsia="Roboto" w:hAnsi="Amazon Ember" w:cs="Amazon Ember"/>
            <w:sz w:val="27"/>
          </w:rPr>
          <w:t xml:space="preserve"> </w:t>
        </w:r>
      </w:ins>
      <w:ins w:id="354" w:author="Nicolas David" w:date="2020-04-28T22:54:00Z">
        <w:r w:rsidR="00C76B84" w:rsidRPr="00CC5B93">
          <w:rPr>
            <w:rFonts w:ascii="Amazon Ember" w:eastAsia="Roboto" w:hAnsi="Amazon Ember" w:cs="Amazon Ember"/>
            <w:sz w:val="27"/>
          </w:rPr>
          <w:t xml:space="preserve">This </w:t>
        </w:r>
        <w:r w:rsidR="00C76B84">
          <w:rPr>
            <w:rFonts w:ascii="Amazon Ember" w:eastAsia="Roboto" w:hAnsi="Amazon Ember" w:cs="Amazon Ember"/>
            <w:sz w:val="27"/>
          </w:rPr>
          <w:t xml:space="preserve">conference is </w:t>
        </w:r>
        <w:r w:rsidR="00C76B84" w:rsidRPr="00CC5B93">
          <w:rPr>
            <w:rFonts w:ascii="Amazon Ember" w:eastAsia="Roboto" w:hAnsi="Amazon Ember" w:cs="Amazon Ember"/>
            <w:sz w:val="27"/>
          </w:rPr>
          <w:t xml:space="preserve">by invitation </w:t>
        </w:r>
        <w:r w:rsidR="00C76B84">
          <w:rPr>
            <w:rFonts w:ascii="Amazon Ember" w:eastAsia="Roboto" w:hAnsi="Amazon Ember" w:cs="Amazon Ember"/>
            <w:sz w:val="27"/>
          </w:rPr>
          <w:t xml:space="preserve">only </w:t>
        </w:r>
        <w:r w:rsidR="00C76B84" w:rsidRPr="00CC5B93">
          <w:rPr>
            <w:rFonts w:ascii="Amazon Ember" w:eastAsia="Roboto" w:hAnsi="Amazon Ember" w:cs="Amazon Ember"/>
            <w:sz w:val="27"/>
          </w:rPr>
          <w:t xml:space="preserve">and </w:t>
        </w:r>
        <w:r w:rsidR="00C76B84">
          <w:rPr>
            <w:rFonts w:ascii="Amazon Ember" w:eastAsia="Roboto" w:hAnsi="Amazon Ember" w:cs="Amazon Ember"/>
            <w:sz w:val="27"/>
          </w:rPr>
          <w:t>only i</w:t>
        </w:r>
      </w:ins>
      <w:ins w:id="355" w:author="Nicolas David" w:date="2020-04-28T22:55:00Z">
        <w:r w:rsidR="00C76B84">
          <w:rPr>
            <w:rFonts w:ascii="Amazon Ember" w:eastAsia="Roboto" w:hAnsi="Amazon Ember" w:cs="Amazon Ember"/>
            <w:sz w:val="27"/>
          </w:rPr>
          <w:t xml:space="preserve">nvited, </w:t>
        </w:r>
      </w:ins>
      <w:ins w:id="356" w:author="Nicolas David" w:date="2020-04-28T22:54:00Z">
        <w:r w:rsidR="00C76B84">
          <w:rPr>
            <w:rFonts w:ascii="Amazon Ember" w:eastAsia="Roboto" w:hAnsi="Amazon Ember" w:cs="Amazon Ember"/>
            <w:sz w:val="27"/>
          </w:rPr>
          <w:t>registered</w:t>
        </w:r>
      </w:ins>
      <w:ins w:id="357" w:author="Nicolas David" w:date="2020-04-28T22:55:00Z">
        <w:r w:rsidR="00C76B84">
          <w:rPr>
            <w:rFonts w:ascii="Amazon Ember" w:eastAsia="Roboto" w:hAnsi="Amazon Ember" w:cs="Amazon Ember"/>
            <w:sz w:val="27"/>
          </w:rPr>
          <w:t xml:space="preserve"> and approved </w:t>
        </w:r>
      </w:ins>
      <w:del w:id="358" w:author="Nicolas David" w:date="2020-04-28T22:54:00Z">
        <w:r w:rsidRPr="002422A4" w:rsidDel="00C76B84">
          <w:rPr>
            <w:rFonts w:ascii="Amazon Ember" w:eastAsia="Roboto" w:hAnsi="Amazon Ember" w:cs="Amazon Ember"/>
            <w:sz w:val="27"/>
            <w:rPrChange w:id="359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 xml:space="preserve">This is by invitation conference and </w:delText>
        </w:r>
      </w:del>
      <w:del w:id="360" w:author="Nicolas David" w:date="2020-04-28T22:55:00Z">
        <w:r w:rsidRPr="002422A4" w:rsidDel="00C76B84">
          <w:rPr>
            <w:rFonts w:ascii="Amazon Ember" w:eastAsia="Roboto" w:hAnsi="Amazon Ember" w:cs="Amazon Ember"/>
            <w:sz w:val="27"/>
            <w:rPrChange w:id="361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attendees should be regitered, approved and confirmed registration in order to</w:delText>
        </w:r>
      </w:del>
      <w:ins w:id="362" w:author="Nicolas David" w:date="2020-04-28T22:55:00Z">
        <w:r w:rsidR="00C76B84">
          <w:rPr>
            <w:rFonts w:ascii="Amazon Ember" w:eastAsia="Roboto" w:hAnsi="Amazon Ember" w:cs="Amazon Ember"/>
            <w:sz w:val="27"/>
          </w:rPr>
          <w:t>will</w:t>
        </w:r>
      </w:ins>
      <w:r w:rsidRPr="002422A4">
        <w:rPr>
          <w:rFonts w:ascii="Amazon Ember" w:eastAsia="Roboto" w:hAnsi="Amazon Ember" w:cs="Amazon Ember"/>
          <w:sz w:val="27"/>
          <w:rPrChange w:id="363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 be able to attend.</w:t>
      </w:r>
      <w:del w:id="364" w:author="Nicolas David" w:date="2020-04-28T22:55:00Z">
        <w:r w:rsidRPr="002422A4" w:rsidDel="00C76B84">
          <w:rPr>
            <w:rFonts w:ascii="Amazon Ember" w:eastAsia="Roboto" w:hAnsi="Amazon Ember" w:cs="Amazon Ember"/>
            <w:sz w:val="27"/>
            <w:rPrChange w:id="365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once registered an email with the link to access the conference ill be sent by email.</w:delText>
        </w:r>
      </w:del>
    </w:p>
    <w:p w14:paraId="36E1C839" w14:textId="77777777" w:rsidR="00C76B84" w:rsidRPr="002422A4" w:rsidRDefault="00C76B84" w:rsidP="00C76B8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mazon Ember" w:eastAsia="Roboto" w:hAnsi="Amazon Ember" w:cs="Amazon Ember"/>
          <w:sz w:val="27"/>
          <w:szCs w:val="27"/>
          <w:rPrChange w:id="366" w:author="Nicolas David" w:date="2020-04-28T17:20:00Z">
            <w:rPr>
              <w:rFonts w:ascii="Roboto" w:eastAsia="Roboto" w:hAnsi="Roboto" w:cs="Roboto"/>
              <w:sz w:val="27"/>
              <w:szCs w:val="27"/>
            </w:rPr>
          </w:rPrChange>
        </w:rPr>
      </w:pPr>
    </w:p>
    <w:p w14:paraId="2EE78215" w14:textId="78417CD9" w:rsidR="00C014B5" w:rsidRPr="002422A4" w:rsidRDefault="00661108">
      <w:pPr>
        <w:shd w:val="clear" w:color="auto" w:fill="FFFFFF"/>
        <w:spacing w:before="100" w:after="100" w:line="240" w:lineRule="auto"/>
        <w:ind w:left="720"/>
        <w:rPr>
          <w:rFonts w:ascii="Amazon Ember" w:eastAsia="Roboto" w:hAnsi="Amazon Ember" w:cs="Amazon Ember"/>
          <w:sz w:val="27"/>
          <w:rPrChange w:id="367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  <w:r w:rsidRPr="00ED7ABF">
        <w:rPr>
          <w:rFonts w:ascii="Amazon Ember" w:eastAsia="Roboto" w:hAnsi="Amazon Ember" w:cs="Amazon Ember"/>
          <w:b/>
          <w:bCs/>
          <w:sz w:val="27"/>
          <w:rPrChange w:id="368" w:author="Nicolas David" w:date="2020-04-28T22:46:00Z">
            <w:rPr>
              <w:rFonts w:ascii="Roboto" w:eastAsia="Roboto" w:hAnsi="Roboto" w:cs="Roboto"/>
              <w:sz w:val="27"/>
            </w:rPr>
          </w:rPrChange>
        </w:rPr>
        <w:t>Q.</w:t>
      </w:r>
      <w:ins w:id="369" w:author="Nicolas David" w:date="2020-04-28T22:46:00Z">
        <w:r w:rsidR="00ED7ABF">
          <w:rPr>
            <w:rFonts w:ascii="Amazon Ember" w:eastAsia="Roboto" w:hAnsi="Amazon Ember" w:cs="Amazon Ember"/>
            <w:sz w:val="27"/>
          </w:rPr>
          <w:t xml:space="preserve"> </w:t>
        </w:r>
      </w:ins>
      <w:r w:rsidRPr="002422A4">
        <w:rPr>
          <w:rFonts w:ascii="Amazon Ember" w:eastAsia="Times New Roman" w:hAnsi="Amazon Ember" w:cs="Amazon Ember"/>
          <w:sz w:val="27"/>
          <w:szCs w:val="27"/>
          <w:rPrChange w:id="370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Will I receive a certificate of participation</w:t>
      </w:r>
      <w:del w:id="371" w:author="Nicolas David" w:date="2020-04-28T22:51:00Z">
        <w:r w:rsidRPr="002422A4" w:rsidDel="00ED7ABF">
          <w:rPr>
            <w:rFonts w:ascii="Amazon Ember" w:eastAsia="Times New Roman" w:hAnsi="Amazon Ember" w:cs="Amazon Ember"/>
            <w:sz w:val="27"/>
            <w:szCs w:val="27"/>
            <w:rPrChange w:id="372" w:author="Nicolas David" w:date="2020-04-28T17:20:00Z">
              <w:rPr>
                <w:rFonts w:ascii="Roboto" w:eastAsia="Times New Roman" w:hAnsi="Roboto" w:cs="Times New Roman"/>
                <w:sz w:val="27"/>
                <w:szCs w:val="27"/>
              </w:rPr>
            </w:rPrChange>
          </w:rPr>
          <w:delText xml:space="preserve"> </w:delText>
        </w:r>
      </w:del>
      <w:ins w:id="373" w:author="Nicolas David" w:date="2020-04-28T22:51:00Z">
        <w:r w:rsidR="00ED7ABF">
          <w:rPr>
            <w:rFonts w:ascii="Amazon Ember" w:eastAsia="Times New Roman" w:hAnsi="Amazon Ember" w:cs="Amazon Ember"/>
            <w:sz w:val="27"/>
            <w:szCs w:val="27"/>
          </w:rPr>
          <w:t xml:space="preserve"> </w:t>
        </w:r>
      </w:ins>
      <w:del w:id="374" w:author="Nicolas David" w:date="2020-04-28T22:51:00Z">
        <w:r w:rsidRPr="002422A4" w:rsidDel="00ED7ABF">
          <w:rPr>
            <w:rFonts w:ascii="Amazon Ember" w:eastAsia="Times New Roman" w:hAnsi="Amazon Ember" w:cs="Amazon Ember"/>
            <w:sz w:val="27"/>
            <w:szCs w:val="27"/>
            <w:rPrChange w:id="375" w:author="Nicolas David" w:date="2020-04-28T17:20:00Z">
              <w:rPr>
                <w:rFonts w:ascii="Roboto" w:eastAsia="Times New Roman" w:hAnsi="Roboto" w:cs="Times New Roman"/>
                <w:sz w:val="27"/>
                <w:szCs w:val="27"/>
              </w:rPr>
            </w:rPrChange>
          </w:rPr>
          <w:delText>if I participate virtually</w:delText>
        </w:r>
      </w:del>
      <w:r w:rsidRPr="002422A4">
        <w:rPr>
          <w:rFonts w:ascii="Amazon Ember" w:eastAsia="Times New Roman" w:hAnsi="Amazon Ember" w:cs="Amazon Ember"/>
          <w:sz w:val="27"/>
          <w:szCs w:val="27"/>
          <w:rPrChange w:id="376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?</w:t>
      </w:r>
    </w:p>
    <w:p w14:paraId="02763474" w14:textId="629492DD" w:rsidR="00C014B5" w:rsidRDefault="00661108">
      <w:pPr>
        <w:shd w:val="clear" w:color="auto" w:fill="FFFFFF"/>
        <w:spacing w:before="100" w:beforeAutospacing="1" w:after="100" w:afterAutospacing="1" w:line="240" w:lineRule="auto"/>
        <w:ind w:left="720"/>
        <w:rPr>
          <w:ins w:id="377" w:author="Nicolas David" w:date="2020-04-28T22:46:00Z"/>
          <w:rFonts w:ascii="Amazon Ember" w:eastAsia="Roboto" w:hAnsi="Amazon Ember" w:cs="Amazon Ember"/>
          <w:sz w:val="27"/>
        </w:rPr>
      </w:pPr>
      <w:r w:rsidRPr="00ED7ABF">
        <w:rPr>
          <w:rFonts w:ascii="Amazon Ember" w:eastAsia="Roboto" w:hAnsi="Amazon Ember" w:cs="Amazon Ember"/>
          <w:b/>
          <w:bCs/>
          <w:sz w:val="27"/>
          <w:rPrChange w:id="378" w:author="Nicolas David" w:date="2020-04-28T22:46:00Z">
            <w:rPr>
              <w:rFonts w:ascii="Roboto" w:eastAsia="Roboto" w:hAnsi="Roboto" w:cs="Roboto"/>
              <w:sz w:val="27"/>
            </w:rPr>
          </w:rPrChange>
        </w:rPr>
        <w:t>A.</w:t>
      </w:r>
      <w:ins w:id="379" w:author="Nicolas David" w:date="2020-04-28T22:46:00Z">
        <w:r w:rsidR="00ED7ABF">
          <w:rPr>
            <w:rFonts w:ascii="Amazon Ember" w:eastAsia="Roboto" w:hAnsi="Amazon Ember" w:cs="Amazon Ember"/>
            <w:sz w:val="27"/>
          </w:rPr>
          <w:t xml:space="preserve"> </w:t>
        </w:r>
      </w:ins>
      <w:ins w:id="380" w:author="Nicolas David" w:date="2020-04-28T22:51:00Z">
        <w:r w:rsidR="00ED7ABF">
          <w:rPr>
            <w:rFonts w:ascii="Amazon Ember" w:eastAsia="Roboto" w:hAnsi="Amazon Ember" w:cs="Amazon Ember"/>
            <w:sz w:val="27"/>
          </w:rPr>
          <w:t xml:space="preserve">Depending on the preferences set by the conference organizer in </w:t>
        </w:r>
        <w:proofErr w:type="spellStart"/>
        <w:r w:rsidR="00ED7ABF">
          <w:rPr>
            <w:rFonts w:ascii="Amazon Ember" w:eastAsia="Roboto" w:hAnsi="Amazon Ember" w:cs="Amazon Ember"/>
            <w:sz w:val="27"/>
          </w:rPr>
          <w:t>Chimex</w:t>
        </w:r>
        <w:proofErr w:type="spellEnd"/>
        <w:r w:rsidR="00ED7ABF">
          <w:rPr>
            <w:rFonts w:ascii="Amazon Ember" w:eastAsia="Roboto" w:hAnsi="Amazon Ember" w:cs="Amazon Ember"/>
            <w:sz w:val="27"/>
          </w:rPr>
          <w:t>, conference certificates of participation could be available up</w:t>
        </w:r>
      </w:ins>
      <w:ins w:id="381" w:author="Nicolas David" w:date="2020-04-28T22:52:00Z">
        <w:r w:rsidR="00ED7ABF">
          <w:rPr>
            <w:rFonts w:ascii="Amazon Ember" w:eastAsia="Roboto" w:hAnsi="Amazon Ember" w:cs="Amazon Ember"/>
            <w:sz w:val="27"/>
          </w:rPr>
          <w:t>on completion of the session via your registered email</w:t>
        </w:r>
      </w:ins>
      <w:del w:id="382" w:author="Nicolas David" w:date="2020-04-28T22:51:00Z">
        <w:r w:rsidRPr="002422A4" w:rsidDel="00ED7ABF">
          <w:rPr>
            <w:rFonts w:ascii="Amazon Ember" w:eastAsia="Roboto" w:hAnsi="Amazon Ember" w:cs="Amazon Ember"/>
            <w:sz w:val="27"/>
            <w:rPrChange w:id="383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This is defined by the conference organizer. a list with attendees will be availed to the conference organizer and it is up to the conference organizer to give certificates of attedance</w:delText>
        </w:r>
      </w:del>
      <w:r w:rsidRPr="002422A4">
        <w:rPr>
          <w:rFonts w:ascii="Amazon Ember" w:eastAsia="Roboto" w:hAnsi="Amazon Ember" w:cs="Amazon Ember"/>
          <w:sz w:val="27"/>
          <w:rPrChange w:id="384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>.</w:t>
      </w:r>
    </w:p>
    <w:p w14:paraId="21B3879E" w14:textId="77777777" w:rsidR="00ED7ABF" w:rsidRPr="002422A4" w:rsidRDefault="00ED7AB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mazon Ember" w:eastAsia="Roboto" w:hAnsi="Amazon Ember" w:cs="Amazon Ember"/>
          <w:sz w:val="27"/>
          <w:szCs w:val="27"/>
          <w:rPrChange w:id="385" w:author="Nicolas David" w:date="2020-04-28T17:20:00Z">
            <w:rPr>
              <w:rFonts w:ascii="Roboto" w:eastAsia="Roboto" w:hAnsi="Roboto" w:cs="Roboto"/>
              <w:sz w:val="27"/>
              <w:szCs w:val="27"/>
            </w:rPr>
          </w:rPrChange>
        </w:rPr>
      </w:pPr>
    </w:p>
    <w:p w14:paraId="004F23EE" w14:textId="65A03657" w:rsidR="00ED7ABF" w:rsidRPr="002422A4" w:rsidRDefault="00661108" w:rsidP="00ED7ABF">
      <w:pPr>
        <w:shd w:val="clear" w:color="auto" w:fill="FFFFFF"/>
        <w:spacing w:before="100" w:after="100" w:line="240" w:lineRule="auto"/>
        <w:ind w:left="720"/>
        <w:rPr>
          <w:rFonts w:ascii="Amazon Ember" w:eastAsia="Roboto" w:hAnsi="Amazon Ember" w:cs="Amazon Ember"/>
          <w:sz w:val="27"/>
          <w:rPrChange w:id="386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  <w:r w:rsidRPr="00ED7ABF">
        <w:rPr>
          <w:rFonts w:ascii="Amazon Ember" w:eastAsia="Roboto" w:hAnsi="Amazon Ember" w:cs="Amazon Ember"/>
          <w:b/>
          <w:bCs/>
          <w:sz w:val="27"/>
          <w:rPrChange w:id="387" w:author="Nicolas David" w:date="2020-04-28T22:46:00Z">
            <w:rPr>
              <w:rFonts w:ascii="Roboto" w:eastAsia="Roboto" w:hAnsi="Roboto" w:cs="Roboto"/>
              <w:sz w:val="27"/>
            </w:rPr>
          </w:rPrChange>
        </w:rPr>
        <w:t>Q.</w:t>
      </w:r>
      <w:ins w:id="388" w:author="Nicolas David" w:date="2020-04-28T22:46:00Z">
        <w:r w:rsidR="00ED7ABF">
          <w:rPr>
            <w:rFonts w:ascii="Amazon Ember" w:eastAsia="Roboto" w:hAnsi="Amazon Ember" w:cs="Amazon Ember"/>
            <w:sz w:val="27"/>
          </w:rPr>
          <w:t xml:space="preserve"> </w:t>
        </w:r>
      </w:ins>
      <w:r w:rsidRPr="002422A4">
        <w:rPr>
          <w:rFonts w:ascii="Amazon Ember" w:eastAsia="Times New Roman" w:hAnsi="Amazon Ember" w:cs="Amazon Ember"/>
          <w:sz w:val="27"/>
          <w:szCs w:val="27"/>
          <w:rPrChange w:id="389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 xml:space="preserve">What if I have technical </w:t>
      </w:r>
      <w:proofErr w:type="gramStart"/>
      <w:r w:rsidRPr="002422A4">
        <w:rPr>
          <w:rFonts w:ascii="Amazon Ember" w:eastAsia="Times New Roman" w:hAnsi="Amazon Ember" w:cs="Amazon Ember"/>
          <w:sz w:val="27"/>
          <w:szCs w:val="27"/>
          <w:rPrChange w:id="390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issues</w:t>
      </w:r>
      <w:ins w:id="391" w:author="Nicolas David" w:date="2020-04-28T22:46:00Z">
        <w:r w:rsidR="00ED7ABF">
          <w:rPr>
            <w:rFonts w:ascii="Amazon Ember" w:eastAsia="Times New Roman" w:hAnsi="Amazon Ember" w:cs="Amazon Ember"/>
            <w:sz w:val="27"/>
            <w:szCs w:val="27"/>
          </w:rPr>
          <w:t xml:space="preserve"> </w:t>
        </w:r>
      </w:ins>
      <w:r w:rsidRPr="002422A4">
        <w:rPr>
          <w:rFonts w:ascii="Amazon Ember" w:eastAsia="Times New Roman" w:hAnsi="Amazon Ember" w:cs="Amazon Ember"/>
          <w:sz w:val="27"/>
          <w:szCs w:val="27"/>
          <w:rPrChange w:id="392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?</w:t>
      </w:r>
      <w:proofErr w:type="gramEnd"/>
      <w:del w:id="393" w:author="Nicolas David" w:date="2020-04-28T22:46:00Z">
        <w:r w:rsidRPr="002422A4" w:rsidDel="00ED7ABF">
          <w:rPr>
            <w:rFonts w:ascii="Amazon Ember" w:eastAsia="Times New Roman" w:hAnsi="Amazon Ember" w:cs="Amazon Ember"/>
            <w:sz w:val="27"/>
            <w:szCs w:val="27"/>
            <w:rPrChange w:id="394" w:author="Nicolas David" w:date="2020-04-28T17:20:00Z">
              <w:rPr>
                <w:rFonts w:ascii="Roboto" w:eastAsia="Times New Roman" w:hAnsi="Roboto" w:cs="Times New Roman"/>
                <w:sz w:val="27"/>
                <w:szCs w:val="27"/>
              </w:rPr>
            </w:rPrChange>
          </w:rPr>
          <w:delText>.</w:delText>
        </w:r>
      </w:del>
    </w:p>
    <w:p w14:paraId="6AE8C991" w14:textId="346B5ABB" w:rsidR="00C014B5" w:rsidRDefault="00661108">
      <w:pPr>
        <w:shd w:val="clear" w:color="auto" w:fill="FFFFFF"/>
        <w:spacing w:before="100" w:after="100" w:line="240" w:lineRule="auto"/>
        <w:ind w:left="720"/>
        <w:rPr>
          <w:ins w:id="395" w:author="Nicolas David" w:date="2020-04-28T22:59:00Z"/>
          <w:rFonts w:ascii="Amazon Ember" w:eastAsia="Roboto" w:hAnsi="Amazon Ember" w:cs="Amazon Ember"/>
          <w:sz w:val="27"/>
        </w:rPr>
      </w:pPr>
      <w:r w:rsidRPr="00ED7ABF">
        <w:rPr>
          <w:rFonts w:ascii="Amazon Ember" w:eastAsia="Roboto" w:hAnsi="Amazon Ember" w:cs="Amazon Ember"/>
          <w:b/>
          <w:bCs/>
          <w:sz w:val="27"/>
          <w:rPrChange w:id="396" w:author="Nicolas David" w:date="2020-04-28T22:46:00Z">
            <w:rPr>
              <w:rFonts w:ascii="Roboto" w:eastAsia="Roboto" w:hAnsi="Roboto" w:cs="Roboto"/>
              <w:sz w:val="27"/>
            </w:rPr>
          </w:rPrChange>
        </w:rPr>
        <w:t>A.</w:t>
      </w:r>
      <w:r w:rsidRPr="002422A4">
        <w:rPr>
          <w:rFonts w:ascii="Amazon Ember" w:eastAsia="Roboto" w:hAnsi="Amazon Ember" w:cs="Amazon Ember"/>
          <w:sz w:val="27"/>
          <w:rPrChange w:id="397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 </w:t>
      </w:r>
      <w:ins w:id="398" w:author="Nicolas David" w:date="2020-04-28T22:57:00Z">
        <w:r w:rsidR="0064660E">
          <w:rPr>
            <w:rFonts w:ascii="Amazon Ember" w:eastAsia="Roboto" w:hAnsi="Amazon Ember" w:cs="Amazon Ember"/>
            <w:sz w:val="27"/>
          </w:rPr>
          <w:t>T</w:t>
        </w:r>
      </w:ins>
      <w:del w:id="399" w:author="Nicolas David" w:date="2020-04-28T22:57:00Z">
        <w:r w:rsidRPr="002422A4" w:rsidDel="0064660E">
          <w:rPr>
            <w:rFonts w:ascii="Amazon Ember" w:eastAsia="Roboto" w:hAnsi="Amazon Ember" w:cs="Amazon Ember"/>
            <w:sz w:val="27"/>
            <w:rPrChange w:id="400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t</w:delText>
        </w:r>
      </w:del>
      <w:r w:rsidRPr="002422A4">
        <w:rPr>
          <w:rFonts w:ascii="Amazon Ember" w:eastAsia="Roboto" w:hAnsi="Amazon Ember" w:cs="Amazon Ember"/>
          <w:sz w:val="27"/>
          <w:rPrChange w:id="401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>he</w:t>
      </w:r>
      <w:del w:id="402" w:author="Nicolas David" w:date="2020-04-28T22:59:00Z">
        <w:r w:rsidRPr="002422A4" w:rsidDel="0064660E">
          <w:rPr>
            <w:rFonts w:ascii="Amazon Ember" w:eastAsia="Roboto" w:hAnsi="Amazon Ember" w:cs="Amazon Ember"/>
            <w:sz w:val="27"/>
            <w:rPrChange w:id="403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re</w:delText>
        </w:r>
      </w:del>
      <w:r w:rsidRPr="002422A4">
        <w:rPr>
          <w:rFonts w:ascii="Amazon Ember" w:eastAsia="Roboto" w:hAnsi="Amazon Ember" w:cs="Amazon Ember"/>
          <w:sz w:val="27"/>
          <w:rPrChange w:id="404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 </w:t>
      </w:r>
      <w:del w:id="405" w:author="Nicolas David" w:date="2020-04-28T22:57:00Z">
        <w:r w:rsidRPr="002422A4" w:rsidDel="0064660E">
          <w:rPr>
            <w:rFonts w:ascii="Amazon Ember" w:eastAsia="Roboto" w:hAnsi="Amazon Ember" w:cs="Amazon Ember"/>
            <w:sz w:val="27"/>
            <w:rPrChange w:id="406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 xml:space="preserve">will be </w:delText>
        </w:r>
      </w:del>
      <w:r w:rsidRPr="002422A4">
        <w:rPr>
          <w:rFonts w:ascii="Amazon Ember" w:eastAsia="Roboto" w:hAnsi="Amazon Ember" w:cs="Amazon Ember"/>
          <w:sz w:val="27"/>
          <w:rPrChange w:id="407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>Freque</w:t>
      </w:r>
      <w:ins w:id="408" w:author="Nicolas David" w:date="2020-04-28T22:57:00Z">
        <w:r w:rsidR="0064660E">
          <w:rPr>
            <w:rFonts w:ascii="Amazon Ember" w:eastAsia="Roboto" w:hAnsi="Amazon Ember" w:cs="Amazon Ember"/>
            <w:sz w:val="27"/>
          </w:rPr>
          <w:t xml:space="preserve">ntly </w:t>
        </w:r>
      </w:ins>
      <w:del w:id="409" w:author="Nicolas David" w:date="2020-04-28T22:57:00Z">
        <w:r w:rsidRPr="002422A4" w:rsidDel="0064660E">
          <w:rPr>
            <w:rFonts w:ascii="Amazon Ember" w:eastAsia="Roboto" w:hAnsi="Amazon Ember" w:cs="Amazon Ember"/>
            <w:sz w:val="27"/>
            <w:rPrChange w:id="410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 xml:space="preserve">st </w:delText>
        </w:r>
      </w:del>
      <w:r w:rsidRPr="002422A4">
        <w:rPr>
          <w:rFonts w:ascii="Amazon Ember" w:eastAsia="Roboto" w:hAnsi="Amazon Ember" w:cs="Amazon Ember"/>
          <w:sz w:val="27"/>
          <w:rPrChange w:id="411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Asked </w:t>
      </w:r>
      <w:del w:id="412" w:author="Nicolas David" w:date="2020-04-28T22:58:00Z">
        <w:r w:rsidRPr="002422A4" w:rsidDel="0064660E">
          <w:rPr>
            <w:rFonts w:ascii="Amazon Ember" w:eastAsia="Roboto" w:hAnsi="Amazon Ember" w:cs="Amazon Ember"/>
            <w:sz w:val="27"/>
            <w:rPrChange w:id="413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 xml:space="preserve">questions </w:delText>
        </w:r>
      </w:del>
      <w:ins w:id="414" w:author="Nicolas David" w:date="2020-04-28T22:58:00Z">
        <w:r w:rsidR="0064660E">
          <w:rPr>
            <w:rFonts w:ascii="Amazon Ember" w:eastAsia="Roboto" w:hAnsi="Amazon Ember" w:cs="Amazon Ember"/>
            <w:sz w:val="27"/>
          </w:rPr>
          <w:t>Q</w:t>
        </w:r>
        <w:r w:rsidR="0064660E" w:rsidRPr="002422A4">
          <w:rPr>
            <w:rFonts w:ascii="Amazon Ember" w:eastAsia="Roboto" w:hAnsi="Amazon Ember" w:cs="Amazon Ember"/>
            <w:sz w:val="27"/>
            <w:rPrChange w:id="415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t xml:space="preserve">uestions </w:t>
        </w:r>
        <w:r w:rsidR="0064660E">
          <w:rPr>
            <w:rFonts w:ascii="Amazon Ember" w:eastAsia="Roboto" w:hAnsi="Amazon Ember" w:cs="Amazon Ember"/>
            <w:sz w:val="27"/>
          </w:rPr>
          <w:t xml:space="preserve">are </w:t>
        </w:r>
      </w:ins>
      <w:r w:rsidRPr="002422A4">
        <w:rPr>
          <w:rFonts w:ascii="Amazon Ember" w:eastAsia="Roboto" w:hAnsi="Amazon Ember" w:cs="Amazon Ember"/>
          <w:sz w:val="27"/>
          <w:rPrChange w:id="416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available to troubleshoot the issue. </w:t>
      </w:r>
      <w:ins w:id="417" w:author="Nicolas David" w:date="2020-04-28T22:59:00Z">
        <w:r w:rsidR="0064660E">
          <w:rPr>
            <w:rFonts w:ascii="Amazon Ember" w:eastAsia="Roboto" w:hAnsi="Amazon Ember" w:cs="Amazon Ember"/>
            <w:sz w:val="27"/>
          </w:rPr>
          <w:t>If the issue persists, please use the contact form to reach support.</w:t>
        </w:r>
      </w:ins>
      <w:del w:id="418" w:author="Nicolas David" w:date="2020-04-28T22:59:00Z">
        <w:r w:rsidRPr="002422A4" w:rsidDel="0064660E">
          <w:rPr>
            <w:rFonts w:ascii="Amazon Ember" w:eastAsia="Roboto" w:hAnsi="Amazon Ember" w:cs="Amazon Ember"/>
            <w:sz w:val="27"/>
            <w:rPrChange w:id="419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the solution is a cloud based solution and if a technical issue hapens it will be at the end user side.</w:delText>
        </w:r>
      </w:del>
    </w:p>
    <w:p w14:paraId="15848975" w14:textId="77777777" w:rsidR="0064660E" w:rsidRPr="002422A4" w:rsidRDefault="0064660E">
      <w:pPr>
        <w:shd w:val="clear" w:color="auto" w:fill="FFFFFF"/>
        <w:spacing w:before="100" w:after="100" w:line="240" w:lineRule="auto"/>
        <w:ind w:left="720"/>
        <w:rPr>
          <w:rFonts w:ascii="Amazon Ember" w:eastAsia="Roboto" w:hAnsi="Amazon Ember" w:cs="Amazon Ember"/>
          <w:sz w:val="27"/>
          <w:rPrChange w:id="420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</w:p>
    <w:p w14:paraId="7F89B291" w14:textId="02C912C0" w:rsidR="00C014B5" w:rsidRPr="002422A4" w:rsidRDefault="00661108">
      <w:pPr>
        <w:shd w:val="clear" w:color="auto" w:fill="FFFFFF"/>
        <w:spacing w:before="100" w:after="100" w:line="240" w:lineRule="auto"/>
        <w:ind w:left="720"/>
        <w:rPr>
          <w:rFonts w:ascii="Amazon Ember" w:eastAsia="Roboto" w:hAnsi="Amazon Ember" w:cs="Amazon Ember"/>
          <w:sz w:val="27"/>
          <w:rPrChange w:id="421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  <w:commentRangeStart w:id="422"/>
      <w:r w:rsidRPr="00ED7ABF">
        <w:rPr>
          <w:rFonts w:ascii="Amazon Ember" w:eastAsia="Roboto" w:hAnsi="Amazon Ember" w:cs="Amazon Ember"/>
          <w:b/>
          <w:bCs/>
          <w:sz w:val="27"/>
          <w:rPrChange w:id="423" w:author="Nicolas David" w:date="2020-04-28T22:46:00Z">
            <w:rPr>
              <w:rFonts w:ascii="Roboto" w:eastAsia="Roboto" w:hAnsi="Roboto" w:cs="Roboto"/>
              <w:sz w:val="27"/>
            </w:rPr>
          </w:rPrChange>
        </w:rPr>
        <w:t>Q.</w:t>
      </w:r>
      <w:ins w:id="424" w:author="Nicolas David" w:date="2020-04-28T22:46:00Z">
        <w:r w:rsidR="00ED7ABF">
          <w:rPr>
            <w:rFonts w:ascii="Amazon Ember" w:eastAsia="Roboto" w:hAnsi="Amazon Ember" w:cs="Amazon Ember"/>
            <w:b/>
            <w:bCs/>
            <w:sz w:val="27"/>
          </w:rPr>
          <w:t xml:space="preserve"> </w:t>
        </w:r>
      </w:ins>
      <w:r w:rsidRPr="002422A4">
        <w:rPr>
          <w:rFonts w:ascii="Amazon Ember" w:eastAsia="Times New Roman" w:hAnsi="Amazon Ember" w:cs="Amazon Ember"/>
          <w:sz w:val="27"/>
          <w:szCs w:val="27"/>
          <w:rPrChange w:id="425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Will there be a Q&amp;A slot after the presentations of panelists?</w:t>
      </w:r>
      <w:commentRangeEnd w:id="422"/>
      <w:r w:rsidR="0064660E">
        <w:rPr>
          <w:rStyle w:val="CommentReference"/>
        </w:rPr>
        <w:commentReference w:id="422"/>
      </w:r>
    </w:p>
    <w:p w14:paraId="60945764" w14:textId="77777777" w:rsidR="00C014B5" w:rsidRPr="002422A4" w:rsidRDefault="00661108">
      <w:pPr>
        <w:shd w:val="clear" w:color="auto" w:fill="FFFFFF"/>
        <w:spacing w:before="100" w:after="100" w:line="240" w:lineRule="auto"/>
        <w:ind w:left="720"/>
        <w:rPr>
          <w:rFonts w:ascii="Amazon Ember" w:hAnsi="Amazon Ember" w:cs="Amazon Ember"/>
          <w:rPrChange w:id="426" w:author="Nicolas David" w:date="2020-04-28T17:20:00Z">
            <w:rPr/>
          </w:rPrChange>
        </w:rPr>
      </w:pPr>
      <w:r w:rsidRPr="00ED7ABF">
        <w:rPr>
          <w:rFonts w:ascii="Amazon Ember" w:eastAsia="Roboto" w:hAnsi="Amazon Ember" w:cs="Amazon Ember"/>
          <w:b/>
          <w:bCs/>
          <w:sz w:val="27"/>
          <w:rPrChange w:id="427" w:author="Nicolas David" w:date="2020-04-28T22:46:00Z">
            <w:rPr>
              <w:rFonts w:ascii="Roboto" w:eastAsia="Roboto" w:hAnsi="Roboto" w:cs="Roboto"/>
              <w:sz w:val="27"/>
            </w:rPr>
          </w:rPrChange>
        </w:rPr>
        <w:t>A.</w:t>
      </w:r>
      <w:r w:rsidRPr="002422A4">
        <w:rPr>
          <w:rFonts w:ascii="Amazon Ember" w:eastAsia="Roboto" w:hAnsi="Amazon Ember" w:cs="Amazon Ember"/>
          <w:sz w:val="27"/>
          <w:rPrChange w:id="428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 yes there will be Q&amp;A session at the end of the presentations.</w:t>
      </w:r>
      <w:r w:rsidRPr="002422A4">
        <w:rPr>
          <w:rFonts w:ascii="Amazon Ember" w:eastAsia="Times New Roman" w:hAnsi="Amazon Ember" w:cs="Amazon Ember"/>
          <w:b/>
          <w:bCs/>
          <w:sz w:val="27"/>
          <w:szCs w:val="27"/>
          <w:rPrChange w:id="429" w:author="Nicolas David" w:date="2020-04-28T17:20:00Z">
            <w:rPr>
              <w:rFonts w:ascii="Roboto" w:eastAsia="Times New Roman" w:hAnsi="Roboto" w:cs="Times New Roman"/>
              <w:b/>
              <w:bCs/>
              <w:sz w:val="27"/>
              <w:szCs w:val="27"/>
            </w:rPr>
          </w:rPrChange>
        </w:rPr>
        <w:br w:type="page"/>
      </w:r>
    </w:p>
    <w:p w14:paraId="35E974C4" w14:textId="3D0D2936" w:rsidR="00C014B5" w:rsidRPr="00434BE4" w:rsidRDefault="00661108">
      <w:pPr>
        <w:pStyle w:val="ListParagraph"/>
        <w:shd w:val="clear" w:color="auto" w:fill="FFFFFF"/>
        <w:spacing w:before="100" w:beforeAutospacing="1" w:after="100" w:afterAutospacing="1" w:line="240" w:lineRule="auto"/>
        <w:rPr>
          <w:ins w:id="430" w:author="Nicolas David" w:date="2020-04-28T23:58:00Z"/>
          <w:rFonts w:ascii="Amazon Ember" w:eastAsia="Times New Roman" w:hAnsi="Amazon Ember" w:cs="Amazon Ember"/>
          <w:b/>
          <w:bCs/>
          <w:sz w:val="27"/>
          <w:szCs w:val="27"/>
          <w:rPrChange w:id="431" w:author="Nicolas David" w:date="2020-04-29T00:39:00Z">
            <w:rPr>
              <w:ins w:id="432" w:author="Nicolas David" w:date="2020-04-28T23:58:00Z"/>
            </w:rPr>
          </w:rPrChange>
        </w:rPr>
        <w:pPrChange w:id="433" w:author="Nicolas David" w:date="2020-04-29T00:45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r w:rsidRPr="00434BE4">
        <w:rPr>
          <w:rFonts w:ascii="Amazon Ember" w:eastAsia="Times New Roman" w:hAnsi="Amazon Ember" w:cs="Amazon Ember"/>
          <w:b/>
          <w:bCs/>
          <w:sz w:val="27"/>
          <w:szCs w:val="27"/>
          <w:rPrChange w:id="434" w:author="Nicolas David" w:date="2020-04-29T00:39:00Z">
            <w:rPr>
              <w:rFonts w:ascii="Roboto" w:eastAsia="Times New Roman" w:hAnsi="Roboto" w:cs="Times New Roman"/>
              <w:b/>
              <w:bCs/>
              <w:sz w:val="27"/>
              <w:szCs w:val="27"/>
            </w:rPr>
          </w:rPrChange>
        </w:rPr>
        <w:lastRenderedPageBreak/>
        <w:t xml:space="preserve">For a Panelist or a Presenter: </w:t>
      </w:r>
    </w:p>
    <w:p w14:paraId="125D22D7" w14:textId="30FDE2D0" w:rsidR="00A90B34" w:rsidRDefault="00A90B34" w:rsidP="00A90B34">
      <w:pPr>
        <w:shd w:val="clear" w:color="auto" w:fill="FFFFFF"/>
        <w:spacing w:before="100" w:after="100" w:line="240" w:lineRule="auto"/>
        <w:ind w:left="720"/>
        <w:rPr>
          <w:ins w:id="435" w:author="Nicolas David" w:date="2020-04-28T23:59:00Z"/>
          <w:rFonts w:ascii="Amazon Ember" w:eastAsia="Roboto" w:hAnsi="Amazon Ember" w:cs="Amazon Ember"/>
          <w:sz w:val="27"/>
        </w:rPr>
      </w:pPr>
      <w:ins w:id="436" w:author="Nicolas David" w:date="2020-04-28T23:58:00Z">
        <w:r w:rsidRPr="00CC5B93">
          <w:rPr>
            <w:rFonts w:ascii="Amazon Ember" w:eastAsia="Roboto" w:hAnsi="Amazon Ember" w:cs="Amazon Ember"/>
            <w:b/>
            <w:bCs/>
            <w:sz w:val="27"/>
          </w:rPr>
          <w:t>Q.</w:t>
        </w:r>
        <w:r>
          <w:rPr>
            <w:rFonts w:ascii="Amazon Ember" w:eastAsia="Roboto" w:hAnsi="Amazon Ember" w:cs="Amazon Ember"/>
            <w:b/>
            <w:bCs/>
            <w:sz w:val="27"/>
          </w:rPr>
          <w:t xml:space="preserve"> </w:t>
        </w:r>
        <w:r w:rsidRPr="00A90B34">
          <w:rPr>
            <w:rFonts w:ascii="Amazon Ember" w:eastAsia="Roboto" w:hAnsi="Amazon Ember" w:cs="Amazon Ember"/>
            <w:sz w:val="27"/>
            <w:rPrChange w:id="437" w:author="Nicolas David" w:date="2020-04-28T23:58:00Z">
              <w:rPr>
                <w:rFonts w:ascii="Amazon Ember" w:eastAsia="Roboto" w:hAnsi="Amazon Ember" w:cs="Amazon Ember"/>
                <w:b/>
                <w:bCs/>
                <w:sz w:val="27"/>
              </w:rPr>
            </w:rPrChange>
          </w:rPr>
          <w:t xml:space="preserve">Do I need to download any additional software to </w:t>
        </w:r>
        <w:r>
          <w:rPr>
            <w:rFonts w:ascii="Amazon Ember" w:eastAsia="Roboto" w:hAnsi="Amazon Ember" w:cs="Amazon Ember"/>
            <w:sz w:val="27"/>
          </w:rPr>
          <w:t xml:space="preserve">present in </w:t>
        </w:r>
        <w:r w:rsidRPr="00A90B34">
          <w:rPr>
            <w:rFonts w:ascii="Amazon Ember" w:eastAsia="Roboto" w:hAnsi="Amazon Ember" w:cs="Amazon Ember"/>
            <w:sz w:val="27"/>
            <w:rPrChange w:id="438" w:author="Nicolas David" w:date="2020-04-28T23:58:00Z">
              <w:rPr>
                <w:rFonts w:ascii="Amazon Ember" w:eastAsia="Roboto" w:hAnsi="Amazon Ember" w:cs="Amazon Ember"/>
                <w:b/>
                <w:bCs/>
                <w:sz w:val="27"/>
              </w:rPr>
            </w:rPrChange>
          </w:rPr>
          <w:t xml:space="preserve">the </w:t>
        </w:r>
        <w:proofErr w:type="gramStart"/>
        <w:r w:rsidRPr="00A90B34">
          <w:rPr>
            <w:rFonts w:ascii="Amazon Ember" w:eastAsia="Roboto" w:hAnsi="Amazon Ember" w:cs="Amazon Ember"/>
            <w:sz w:val="27"/>
            <w:rPrChange w:id="439" w:author="Nicolas David" w:date="2020-04-28T23:58:00Z">
              <w:rPr>
                <w:rFonts w:ascii="Amazon Ember" w:eastAsia="Roboto" w:hAnsi="Amazon Ember" w:cs="Amazon Ember"/>
                <w:b/>
                <w:bCs/>
                <w:sz w:val="27"/>
              </w:rPr>
            </w:rPrChange>
          </w:rPr>
          <w:t>conference ?</w:t>
        </w:r>
      </w:ins>
      <w:proofErr w:type="gramEnd"/>
    </w:p>
    <w:p w14:paraId="049BCB8A" w14:textId="77777777" w:rsidR="00A90B34" w:rsidRPr="00A90B34" w:rsidRDefault="00A90B34" w:rsidP="00A90B34">
      <w:pPr>
        <w:shd w:val="clear" w:color="auto" w:fill="FFFFFF"/>
        <w:spacing w:before="100" w:after="100" w:line="240" w:lineRule="auto"/>
        <w:ind w:left="720"/>
        <w:rPr>
          <w:ins w:id="440" w:author="Nicolas David" w:date="2020-04-28T23:59:00Z"/>
          <w:rFonts w:ascii="Amazon Ember" w:eastAsia="Roboto" w:hAnsi="Amazon Ember" w:cs="Amazon Ember"/>
          <w:sz w:val="27"/>
        </w:rPr>
      </w:pPr>
      <w:ins w:id="441" w:author="Nicolas David" w:date="2020-04-28T23:59:00Z">
        <w:r w:rsidRPr="00CC5B93">
          <w:rPr>
            <w:rFonts w:ascii="Amazon Ember" w:eastAsia="Roboto" w:hAnsi="Amazon Ember" w:cs="Amazon Ember"/>
            <w:b/>
            <w:bCs/>
            <w:sz w:val="27"/>
          </w:rPr>
          <w:t>A.</w:t>
        </w:r>
        <w:r>
          <w:rPr>
            <w:rFonts w:ascii="Amazon Ember" w:eastAsia="Roboto" w:hAnsi="Amazon Ember" w:cs="Amazon Ember"/>
            <w:b/>
            <w:bCs/>
            <w:sz w:val="27"/>
          </w:rPr>
          <w:t xml:space="preserve"> </w:t>
        </w:r>
        <w:r>
          <w:rPr>
            <w:rFonts w:ascii="Amazon Ember" w:eastAsia="Roboto" w:hAnsi="Amazon Ember" w:cs="Amazon Ember"/>
            <w:sz w:val="27"/>
          </w:rPr>
          <w:t>No.</w:t>
        </w:r>
      </w:ins>
    </w:p>
    <w:p w14:paraId="16F3088D" w14:textId="77777777" w:rsidR="00A90B34" w:rsidRDefault="00A90B34" w:rsidP="00A90B34">
      <w:pPr>
        <w:shd w:val="clear" w:color="auto" w:fill="FFFFFF"/>
        <w:spacing w:before="100" w:after="100" w:line="240" w:lineRule="auto"/>
        <w:ind w:left="720"/>
        <w:rPr>
          <w:ins w:id="442" w:author="Nicolas David" w:date="2020-04-28T23:58:00Z"/>
          <w:rFonts w:ascii="Amazon Ember" w:eastAsia="Roboto" w:hAnsi="Amazon Ember" w:cs="Amazon Ember"/>
          <w:sz w:val="27"/>
        </w:rPr>
      </w:pPr>
    </w:p>
    <w:p w14:paraId="3CF2D1F6" w14:textId="77777777" w:rsidR="00A90B34" w:rsidRPr="002422A4" w:rsidRDefault="00A90B34">
      <w:p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Amazon Ember"/>
          <w:b/>
          <w:bCs/>
          <w:sz w:val="27"/>
          <w:szCs w:val="27"/>
          <w:rPrChange w:id="443" w:author="Nicolas David" w:date="2020-04-28T17:20:00Z">
            <w:rPr>
              <w:rFonts w:ascii="Roboto" w:eastAsia="Times New Roman" w:hAnsi="Roboto" w:cs="Times New Roman"/>
              <w:b/>
              <w:bCs/>
              <w:sz w:val="27"/>
              <w:szCs w:val="27"/>
            </w:rPr>
          </w:rPrChange>
        </w:rPr>
      </w:pPr>
    </w:p>
    <w:p w14:paraId="58314A16" w14:textId="07DED25F" w:rsidR="00C014B5" w:rsidRPr="002422A4" w:rsidRDefault="00434BE4">
      <w:pPr>
        <w:shd w:val="clear" w:color="auto" w:fill="FFFFFF"/>
        <w:spacing w:before="100" w:after="100" w:line="240" w:lineRule="auto"/>
        <w:ind w:left="720"/>
        <w:rPr>
          <w:rFonts w:ascii="Amazon Ember" w:eastAsia="Roboto" w:hAnsi="Amazon Ember" w:cs="Amazon Ember"/>
          <w:sz w:val="27"/>
          <w:rPrChange w:id="444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  <w:ins w:id="445" w:author="Nicolas David" w:date="2020-04-29T00:34:00Z">
        <w:r w:rsidRPr="00CC5B93">
          <w:rPr>
            <w:rFonts w:ascii="Amazon Ember" w:eastAsia="Roboto" w:hAnsi="Amazon Ember" w:cs="Amazon Ember"/>
            <w:b/>
            <w:bCs/>
            <w:sz w:val="27"/>
          </w:rPr>
          <w:t>Q.</w:t>
        </w:r>
        <w:r>
          <w:rPr>
            <w:rFonts w:ascii="Amazon Ember" w:eastAsia="Roboto" w:hAnsi="Amazon Ember" w:cs="Amazon Ember"/>
            <w:sz w:val="27"/>
          </w:rPr>
          <w:t xml:space="preserve"> </w:t>
        </w:r>
      </w:ins>
      <w:del w:id="446" w:author="Nicolas David" w:date="2020-04-29T00:34:00Z">
        <w:r w:rsidR="00661108" w:rsidRPr="002422A4" w:rsidDel="00434BE4">
          <w:rPr>
            <w:rFonts w:ascii="Amazon Ember" w:eastAsia="Roboto" w:hAnsi="Amazon Ember" w:cs="Amazon Ember"/>
            <w:sz w:val="27"/>
            <w:rPrChange w:id="447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Q.</w:delText>
        </w:r>
      </w:del>
      <w:r w:rsidR="00661108" w:rsidRPr="002422A4">
        <w:rPr>
          <w:rFonts w:ascii="Amazon Ember" w:eastAsia="Times New Roman" w:hAnsi="Amazon Ember" w:cs="Amazon Ember"/>
          <w:sz w:val="27"/>
          <w:szCs w:val="27"/>
          <w:rPrChange w:id="448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What if I have already declined to present, but would like to present virtually?</w:t>
      </w:r>
    </w:p>
    <w:p w14:paraId="75F40162" w14:textId="19F5C0D3" w:rsidR="00C014B5" w:rsidRDefault="00661108">
      <w:pPr>
        <w:shd w:val="clear" w:color="auto" w:fill="FFFFFF"/>
        <w:spacing w:before="100" w:after="100" w:line="240" w:lineRule="auto"/>
        <w:rPr>
          <w:ins w:id="449" w:author="Nicolas David" w:date="2020-04-29T00:34:00Z"/>
          <w:rFonts w:ascii="Amazon Ember" w:eastAsia="Roboto" w:hAnsi="Amazon Ember" w:cs="Amazon Ember"/>
          <w:sz w:val="27"/>
        </w:rPr>
      </w:pPr>
      <w:r w:rsidRPr="002422A4">
        <w:rPr>
          <w:rFonts w:ascii="Amazon Ember" w:eastAsia="Roboto" w:hAnsi="Amazon Ember" w:cs="Amazon Ember"/>
          <w:sz w:val="27"/>
          <w:rPrChange w:id="450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ab/>
      </w:r>
      <w:ins w:id="451" w:author="Nicolas David" w:date="2020-04-29T00:45:00Z">
        <w:r w:rsidR="00222407" w:rsidRPr="00CC5B93">
          <w:rPr>
            <w:rFonts w:ascii="Amazon Ember" w:eastAsia="Roboto" w:hAnsi="Amazon Ember" w:cs="Amazon Ember"/>
            <w:b/>
            <w:bCs/>
            <w:sz w:val="27"/>
          </w:rPr>
          <w:t>A.</w:t>
        </w:r>
        <w:r w:rsidR="00222407" w:rsidRPr="00CC5B93">
          <w:rPr>
            <w:rFonts w:ascii="Amazon Ember" w:eastAsia="Roboto" w:hAnsi="Amazon Ember" w:cs="Amazon Ember"/>
            <w:sz w:val="27"/>
          </w:rPr>
          <w:t xml:space="preserve"> </w:t>
        </w:r>
      </w:ins>
      <w:del w:id="452" w:author="Nicolas David" w:date="2020-04-29T00:45:00Z">
        <w:r w:rsidRPr="002422A4" w:rsidDel="00222407">
          <w:rPr>
            <w:rFonts w:ascii="Amazon Ember" w:eastAsia="Roboto" w:hAnsi="Amazon Ember" w:cs="Amazon Ember"/>
            <w:sz w:val="27"/>
            <w:rPrChange w:id="453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A.</w:delText>
        </w:r>
      </w:del>
      <w:r w:rsidRPr="002422A4">
        <w:rPr>
          <w:rFonts w:ascii="Amazon Ember" w:eastAsia="Roboto" w:hAnsi="Amazon Ember" w:cs="Amazon Ember"/>
          <w:sz w:val="27"/>
          <w:rPrChange w:id="454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The attendant will be able to share his screen and present from </w:t>
      </w:r>
      <w:proofErr w:type="gramStart"/>
      <w:r w:rsidRPr="002422A4">
        <w:rPr>
          <w:rFonts w:ascii="Amazon Ember" w:eastAsia="Roboto" w:hAnsi="Amazon Ember" w:cs="Amazon Ember"/>
          <w:sz w:val="27"/>
          <w:rPrChange w:id="455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his  </w:t>
      </w:r>
      <w:r w:rsidRPr="002422A4">
        <w:rPr>
          <w:rFonts w:ascii="Amazon Ember" w:eastAsia="Roboto" w:hAnsi="Amazon Ember" w:cs="Amazon Ember"/>
          <w:sz w:val="27"/>
          <w:rPrChange w:id="456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ab/>
      </w:r>
      <w:proofErr w:type="gramEnd"/>
      <w:r w:rsidRPr="002422A4">
        <w:rPr>
          <w:rFonts w:ascii="Amazon Ember" w:eastAsia="Roboto" w:hAnsi="Amazon Ember" w:cs="Amazon Ember"/>
          <w:sz w:val="27"/>
          <w:rPrChange w:id="457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computer , despite his location as long the presenter is registered and </w:t>
      </w:r>
      <w:r w:rsidRPr="002422A4">
        <w:rPr>
          <w:rFonts w:ascii="Amazon Ember" w:eastAsia="Roboto" w:hAnsi="Amazon Ember" w:cs="Amazon Ember"/>
          <w:sz w:val="27"/>
          <w:rPrChange w:id="458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ab/>
        <w:t>has access.</w:t>
      </w:r>
    </w:p>
    <w:p w14:paraId="33D50D98" w14:textId="77777777" w:rsidR="00434BE4" w:rsidRPr="002422A4" w:rsidRDefault="00434BE4">
      <w:pPr>
        <w:shd w:val="clear" w:color="auto" w:fill="FFFFFF"/>
        <w:spacing w:before="100" w:after="100" w:line="240" w:lineRule="auto"/>
        <w:rPr>
          <w:rFonts w:ascii="Amazon Ember" w:eastAsia="Roboto" w:hAnsi="Amazon Ember" w:cs="Amazon Ember"/>
          <w:sz w:val="27"/>
          <w:rPrChange w:id="459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</w:p>
    <w:p w14:paraId="2CE6132D" w14:textId="7B8F7D3B" w:rsidR="00C014B5" w:rsidRPr="002422A4" w:rsidRDefault="00434BE4">
      <w:pPr>
        <w:shd w:val="clear" w:color="auto" w:fill="FFFFFF"/>
        <w:spacing w:before="100" w:after="100" w:line="240" w:lineRule="auto"/>
        <w:ind w:left="720"/>
        <w:rPr>
          <w:rFonts w:ascii="Amazon Ember" w:eastAsia="Roboto" w:hAnsi="Amazon Ember" w:cs="Amazon Ember"/>
          <w:sz w:val="27"/>
          <w:rPrChange w:id="460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  <w:ins w:id="461" w:author="Nicolas David" w:date="2020-04-29T00:34:00Z">
        <w:r w:rsidRPr="00CC5B93">
          <w:rPr>
            <w:rFonts w:ascii="Amazon Ember" w:eastAsia="Roboto" w:hAnsi="Amazon Ember" w:cs="Amazon Ember"/>
            <w:b/>
            <w:bCs/>
            <w:sz w:val="27"/>
          </w:rPr>
          <w:t>Q.</w:t>
        </w:r>
        <w:r>
          <w:rPr>
            <w:rFonts w:ascii="Amazon Ember" w:eastAsia="Roboto" w:hAnsi="Amazon Ember" w:cs="Amazon Ember"/>
            <w:sz w:val="27"/>
          </w:rPr>
          <w:t xml:space="preserve"> </w:t>
        </w:r>
      </w:ins>
      <w:del w:id="462" w:author="Nicolas David" w:date="2020-04-29T00:34:00Z">
        <w:r w:rsidR="00661108" w:rsidRPr="002422A4" w:rsidDel="00434BE4">
          <w:rPr>
            <w:rFonts w:ascii="Amazon Ember" w:eastAsia="Roboto" w:hAnsi="Amazon Ember" w:cs="Amazon Ember"/>
            <w:sz w:val="27"/>
            <w:rPrChange w:id="463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Q.</w:delText>
        </w:r>
      </w:del>
      <w:r w:rsidR="00661108" w:rsidRPr="002422A4">
        <w:rPr>
          <w:rFonts w:ascii="Amazon Ember" w:eastAsia="Times New Roman" w:hAnsi="Amazon Ember" w:cs="Amazon Ember"/>
          <w:sz w:val="27"/>
          <w:szCs w:val="27"/>
          <w:rPrChange w:id="464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How long should my presentation be?</w:t>
      </w:r>
    </w:p>
    <w:p w14:paraId="117A6185" w14:textId="0CD8B711" w:rsidR="00C014B5" w:rsidRPr="002422A4" w:rsidRDefault="002224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mazon Ember" w:eastAsia="Roboto" w:hAnsi="Amazon Ember" w:cs="Amazon Ember"/>
          <w:sz w:val="27"/>
          <w:szCs w:val="27"/>
          <w:rPrChange w:id="465" w:author="Nicolas David" w:date="2020-04-28T17:20:00Z">
            <w:rPr>
              <w:rFonts w:ascii="Roboto" w:eastAsia="Roboto" w:hAnsi="Roboto" w:cs="Roboto"/>
              <w:sz w:val="27"/>
              <w:szCs w:val="27"/>
            </w:rPr>
          </w:rPrChange>
        </w:rPr>
      </w:pPr>
      <w:ins w:id="466" w:author="Nicolas David" w:date="2020-04-29T00:46:00Z">
        <w:r w:rsidRPr="00CC5B93">
          <w:rPr>
            <w:rFonts w:ascii="Amazon Ember" w:eastAsia="Roboto" w:hAnsi="Amazon Ember" w:cs="Amazon Ember"/>
            <w:b/>
            <w:bCs/>
            <w:sz w:val="27"/>
          </w:rPr>
          <w:t>A.</w:t>
        </w:r>
        <w:r w:rsidRPr="00CC5B93">
          <w:rPr>
            <w:rFonts w:ascii="Amazon Ember" w:eastAsia="Roboto" w:hAnsi="Amazon Ember" w:cs="Amazon Ember"/>
            <w:sz w:val="27"/>
          </w:rPr>
          <w:t xml:space="preserve"> </w:t>
        </w:r>
      </w:ins>
      <w:del w:id="467" w:author="Nicolas David" w:date="2020-04-29T00:46:00Z">
        <w:r w:rsidR="00661108" w:rsidRPr="002422A4" w:rsidDel="00222407">
          <w:rPr>
            <w:rFonts w:ascii="Amazon Ember" w:eastAsia="Roboto" w:hAnsi="Amazon Ember" w:cs="Amazon Ember"/>
            <w:sz w:val="27"/>
            <w:rPrChange w:id="468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 xml:space="preserve">A. </w:delText>
        </w:r>
      </w:del>
      <w:r w:rsidR="00661108" w:rsidRPr="002422A4">
        <w:rPr>
          <w:rFonts w:ascii="Amazon Ember" w:eastAsia="Roboto" w:hAnsi="Amazon Ember" w:cs="Amazon Ember"/>
          <w:sz w:val="27"/>
          <w:rPrChange w:id="469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The </w:t>
      </w:r>
      <w:proofErr w:type="spellStart"/>
      <w:r w:rsidR="00661108" w:rsidRPr="002422A4">
        <w:rPr>
          <w:rFonts w:ascii="Amazon Ember" w:eastAsia="Roboto" w:hAnsi="Amazon Ember" w:cs="Amazon Ember"/>
          <w:sz w:val="27"/>
          <w:rPrChange w:id="470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>presntation</w:t>
      </w:r>
      <w:proofErr w:type="spellEnd"/>
      <w:r w:rsidR="00661108" w:rsidRPr="002422A4">
        <w:rPr>
          <w:rFonts w:ascii="Amazon Ember" w:eastAsia="Roboto" w:hAnsi="Amazon Ember" w:cs="Amazon Ember"/>
          <w:sz w:val="27"/>
          <w:rPrChange w:id="471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 length is up to th presenter to decide and there is no limitation to the length or size of the presentation.</w:t>
      </w:r>
    </w:p>
    <w:p w14:paraId="211C82A3" w14:textId="77777777" w:rsidR="00434BE4" w:rsidRDefault="00661108">
      <w:pPr>
        <w:shd w:val="clear" w:color="auto" w:fill="FFFFFF"/>
        <w:spacing w:before="100" w:after="100" w:line="240" w:lineRule="auto"/>
        <w:ind w:left="720"/>
        <w:rPr>
          <w:ins w:id="472" w:author="Nicolas David" w:date="2020-04-29T00:34:00Z"/>
          <w:rFonts w:ascii="Amazon Ember" w:eastAsia="Roboto" w:hAnsi="Amazon Ember" w:cs="Amazon Ember"/>
          <w:sz w:val="27"/>
        </w:rPr>
      </w:pPr>
      <w:del w:id="473" w:author="Nicolas David" w:date="2020-04-29T00:34:00Z">
        <w:r w:rsidRPr="002422A4" w:rsidDel="00434BE4">
          <w:rPr>
            <w:rFonts w:ascii="Amazon Ember" w:eastAsia="Roboto" w:hAnsi="Amazon Ember" w:cs="Amazon Ember"/>
            <w:sz w:val="27"/>
            <w:rPrChange w:id="474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Q.</w:delText>
        </w:r>
      </w:del>
    </w:p>
    <w:p w14:paraId="1EFBD953" w14:textId="5DCC5E49" w:rsidR="00C014B5" w:rsidRPr="002422A4" w:rsidRDefault="00434BE4">
      <w:pPr>
        <w:shd w:val="clear" w:color="auto" w:fill="FFFFFF"/>
        <w:spacing w:before="100" w:after="100" w:line="240" w:lineRule="auto"/>
        <w:ind w:left="720"/>
        <w:rPr>
          <w:rFonts w:ascii="Amazon Ember" w:eastAsia="Roboto" w:hAnsi="Amazon Ember" w:cs="Amazon Ember"/>
          <w:sz w:val="27"/>
          <w:rPrChange w:id="475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  <w:ins w:id="476" w:author="Nicolas David" w:date="2020-04-29T00:34:00Z">
        <w:r w:rsidRPr="00CC5B93">
          <w:rPr>
            <w:rFonts w:ascii="Amazon Ember" w:eastAsia="Roboto" w:hAnsi="Amazon Ember" w:cs="Amazon Ember"/>
            <w:b/>
            <w:bCs/>
            <w:sz w:val="27"/>
          </w:rPr>
          <w:t>Q.</w:t>
        </w:r>
        <w:r>
          <w:rPr>
            <w:rFonts w:ascii="Amazon Ember" w:eastAsia="Roboto" w:hAnsi="Amazon Ember" w:cs="Amazon Ember"/>
            <w:sz w:val="27"/>
          </w:rPr>
          <w:t xml:space="preserve"> </w:t>
        </w:r>
      </w:ins>
      <w:r w:rsidR="00661108" w:rsidRPr="002422A4">
        <w:rPr>
          <w:rFonts w:ascii="Amazon Ember" w:eastAsia="Times New Roman" w:hAnsi="Amazon Ember" w:cs="Amazon Ember"/>
          <w:sz w:val="27"/>
          <w:szCs w:val="27"/>
          <w:rPrChange w:id="477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Do I have to register to present virtually?</w:t>
      </w:r>
    </w:p>
    <w:p w14:paraId="3ECD0CDC" w14:textId="21711489" w:rsidR="00C014B5" w:rsidRPr="002422A4" w:rsidRDefault="002224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mazon Ember" w:eastAsia="Roboto" w:hAnsi="Amazon Ember" w:cs="Amazon Ember"/>
          <w:sz w:val="27"/>
          <w:szCs w:val="27"/>
          <w:rPrChange w:id="478" w:author="Nicolas David" w:date="2020-04-28T17:20:00Z">
            <w:rPr>
              <w:rFonts w:ascii="Roboto" w:eastAsia="Roboto" w:hAnsi="Roboto" w:cs="Roboto"/>
              <w:sz w:val="27"/>
              <w:szCs w:val="27"/>
            </w:rPr>
          </w:rPrChange>
        </w:rPr>
      </w:pPr>
      <w:ins w:id="479" w:author="Nicolas David" w:date="2020-04-29T00:46:00Z">
        <w:r w:rsidRPr="00CC5B93">
          <w:rPr>
            <w:rFonts w:ascii="Amazon Ember" w:eastAsia="Roboto" w:hAnsi="Amazon Ember" w:cs="Amazon Ember"/>
            <w:b/>
            <w:bCs/>
            <w:sz w:val="27"/>
          </w:rPr>
          <w:t>A.</w:t>
        </w:r>
        <w:r w:rsidRPr="00CC5B93">
          <w:rPr>
            <w:rFonts w:ascii="Amazon Ember" w:eastAsia="Roboto" w:hAnsi="Amazon Ember" w:cs="Amazon Ember"/>
            <w:sz w:val="27"/>
          </w:rPr>
          <w:t xml:space="preserve"> </w:t>
        </w:r>
      </w:ins>
      <w:del w:id="480" w:author="Nicolas David" w:date="2020-04-29T00:46:00Z">
        <w:r w:rsidR="00661108" w:rsidRPr="002422A4" w:rsidDel="00222407">
          <w:rPr>
            <w:rFonts w:ascii="Amazon Ember" w:eastAsia="Roboto" w:hAnsi="Amazon Ember" w:cs="Amazon Ember"/>
            <w:sz w:val="27"/>
            <w:rPrChange w:id="481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A.</w:delText>
        </w:r>
      </w:del>
      <w:r w:rsidR="00661108" w:rsidRPr="002422A4">
        <w:rPr>
          <w:rFonts w:ascii="Amazon Ember" w:eastAsia="Roboto" w:hAnsi="Amazon Ember" w:cs="Amazon Ember"/>
          <w:sz w:val="27"/>
          <w:rPrChange w:id="482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This is by invitation conference and attendees should be regitered, approved and confirmed registration in order to be able to attend or </w:t>
      </w:r>
      <w:proofErr w:type="gramStart"/>
      <w:r w:rsidR="00661108" w:rsidRPr="002422A4">
        <w:rPr>
          <w:rFonts w:ascii="Amazon Ember" w:eastAsia="Roboto" w:hAnsi="Amazon Ember" w:cs="Amazon Ember"/>
          <w:sz w:val="27"/>
          <w:rPrChange w:id="483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>present.once</w:t>
      </w:r>
      <w:proofErr w:type="gramEnd"/>
      <w:r w:rsidR="00661108" w:rsidRPr="002422A4">
        <w:rPr>
          <w:rFonts w:ascii="Amazon Ember" w:eastAsia="Roboto" w:hAnsi="Amazon Ember" w:cs="Amazon Ember"/>
          <w:sz w:val="27"/>
          <w:rPrChange w:id="484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 registered an email with the link to access the conference ill be sent by email.</w:t>
      </w:r>
    </w:p>
    <w:p w14:paraId="33AB241D" w14:textId="77777777" w:rsidR="00434BE4" w:rsidRDefault="00661108">
      <w:pPr>
        <w:shd w:val="clear" w:color="auto" w:fill="FFFFFF"/>
        <w:spacing w:before="100" w:after="100" w:line="240" w:lineRule="auto"/>
        <w:ind w:left="720"/>
        <w:rPr>
          <w:ins w:id="485" w:author="Nicolas David" w:date="2020-04-29T00:34:00Z"/>
          <w:rFonts w:ascii="Amazon Ember" w:eastAsia="Roboto" w:hAnsi="Amazon Ember" w:cs="Amazon Ember"/>
          <w:sz w:val="27"/>
        </w:rPr>
      </w:pPr>
      <w:del w:id="486" w:author="Nicolas David" w:date="2020-04-29T00:34:00Z">
        <w:r w:rsidRPr="002422A4" w:rsidDel="00434BE4">
          <w:rPr>
            <w:rFonts w:ascii="Amazon Ember" w:eastAsia="Roboto" w:hAnsi="Amazon Ember" w:cs="Amazon Ember"/>
            <w:sz w:val="27"/>
            <w:rPrChange w:id="487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Q.</w:delText>
        </w:r>
      </w:del>
    </w:p>
    <w:p w14:paraId="5B73273E" w14:textId="23692F79" w:rsidR="00C014B5" w:rsidRPr="002422A4" w:rsidRDefault="00434BE4">
      <w:pPr>
        <w:shd w:val="clear" w:color="auto" w:fill="FFFFFF"/>
        <w:spacing w:before="100" w:after="100" w:line="240" w:lineRule="auto"/>
        <w:ind w:left="720"/>
        <w:rPr>
          <w:rFonts w:ascii="Amazon Ember" w:eastAsia="Roboto" w:hAnsi="Amazon Ember" w:cs="Amazon Ember"/>
          <w:sz w:val="27"/>
          <w:rPrChange w:id="488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  <w:ins w:id="489" w:author="Nicolas David" w:date="2020-04-29T00:34:00Z">
        <w:r w:rsidRPr="00CC5B93">
          <w:rPr>
            <w:rFonts w:ascii="Amazon Ember" w:eastAsia="Roboto" w:hAnsi="Amazon Ember" w:cs="Amazon Ember"/>
            <w:b/>
            <w:bCs/>
            <w:sz w:val="27"/>
          </w:rPr>
          <w:t>Q.</w:t>
        </w:r>
        <w:r>
          <w:rPr>
            <w:rFonts w:ascii="Amazon Ember" w:eastAsia="Roboto" w:hAnsi="Amazon Ember" w:cs="Amazon Ember"/>
            <w:sz w:val="27"/>
          </w:rPr>
          <w:t xml:space="preserve"> </w:t>
        </w:r>
      </w:ins>
      <w:r w:rsidR="00661108" w:rsidRPr="002422A4">
        <w:rPr>
          <w:rFonts w:ascii="Amazon Ember" w:eastAsia="Times New Roman" w:hAnsi="Amazon Ember" w:cs="Amazon Ember"/>
          <w:sz w:val="27"/>
          <w:szCs w:val="27"/>
          <w:rPrChange w:id="490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Will my presentation be streamed during my session?</w:t>
      </w:r>
    </w:p>
    <w:p w14:paraId="6BB54EC3" w14:textId="781734AD" w:rsidR="00C014B5" w:rsidRDefault="00222407">
      <w:pPr>
        <w:shd w:val="clear" w:color="auto" w:fill="FFFFFF"/>
        <w:spacing w:before="100" w:beforeAutospacing="1" w:after="100" w:afterAutospacing="1" w:line="240" w:lineRule="auto"/>
        <w:ind w:left="720"/>
        <w:rPr>
          <w:ins w:id="491" w:author="Nicolas David" w:date="2020-04-29T00:34:00Z"/>
          <w:rFonts w:ascii="Amazon Ember" w:eastAsia="Roboto" w:hAnsi="Amazon Ember" w:cs="Amazon Ember"/>
          <w:sz w:val="27"/>
        </w:rPr>
      </w:pPr>
      <w:ins w:id="492" w:author="Nicolas David" w:date="2020-04-29T00:46:00Z">
        <w:r w:rsidRPr="00CC5B93">
          <w:rPr>
            <w:rFonts w:ascii="Amazon Ember" w:eastAsia="Roboto" w:hAnsi="Amazon Ember" w:cs="Amazon Ember"/>
            <w:b/>
            <w:bCs/>
            <w:sz w:val="27"/>
          </w:rPr>
          <w:t>A.</w:t>
        </w:r>
        <w:r w:rsidRPr="00CC5B93">
          <w:rPr>
            <w:rFonts w:ascii="Amazon Ember" w:eastAsia="Roboto" w:hAnsi="Amazon Ember" w:cs="Amazon Ember"/>
            <w:sz w:val="27"/>
          </w:rPr>
          <w:t xml:space="preserve"> </w:t>
        </w:r>
      </w:ins>
      <w:del w:id="493" w:author="Nicolas David" w:date="2020-04-29T00:46:00Z">
        <w:r w:rsidR="00661108" w:rsidRPr="002422A4" w:rsidDel="00222407">
          <w:rPr>
            <w:rFonts w:ascii="Amazon Ember" w:eastAsia="Roboto" w:hAnsi="Amazon Ember" w:cs="Amazon Ember"/>
            <w:sz w:val="27"/>
            <w:rPrChange w:id="494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A.</w:delText>
        </w:r>
      </w:del>
      <w:proofErr w:type="gramStart"/>
      <w:r w:rsidR="00661108" w:rsidRPr="002422A4">
        <w:rPr>
          <w:rFonts w:ascii="Amazon Ember" w:eastAsia="Roboto" w:hAnsi="Amazon Ember" w:cs="Amazon Ember"/>
          <w:sz w:val="27"/>
          <w:rPrChange w:id="495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>Yes</w:t>
      </w:r>
      <w:proofErr w:type="gramEnd"/>
      <w:r w:rsidR="00661108" w:rsidRPr="002422A4">
        <w:rPr>
          <w:rFonts w:ascii="Amazon Ember" w:eastAsia="Roboto" w:hAnsi="Amazon Ember" w:cs="Amazon Ember"/>
          <w:sz w:val="27"/>
          <w:rPrChange w:id="496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 the presentation will be streamed during the session if it was required to go Live by the organizer.</w:t>
      </w:r>
    </w:p>
    <w:p w14:paraId="6798959A" w14:textId="77777777" w:rsidR="00434BE4" w:rsidRPr="002422A4" w:rsidRDefault="00434BE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mazon Ember" w:eastAsia="Roboto" w:hAnsi="Amazon Ember" w:cs="Amazon Ember"/>
          <w:sz w:val="27"/>
          <w:szCs w:val="27"/>
          <w:rPrChange w:id="497" w:author="Nicolas David" w:date="2020-04-28T17:20:00Z">
            <w:rPr>
              <w:rFonts w:ascii="Roboto" w:eastAsia="Roboto" w:hAnsi="Roboto" w:cs="Roboto"/>
              <w:sz w:val="27"/>
              <w:szCs w:val="27"/>
            </w:rPr>
          </w:rPrChange>
        </w:rPr>
      </w:pPr>
    </w:p>
    <w:p w14:paraId="259B757E" w14:textId="104317A9" w:rsidR="00C014B5" w:rsidRPr="002422A4" w:rsidRDefault="00434BE4">
      <w:pPr>
        <w:shd w:val="clear" w:color="auto" w:fill="FFFFFF"/>
        <w:spacing w:before="100" w:after="100" w:line="240" w:lineRule="auto"/>
        <w:ind w:left="720"/>
        <w:rPr>
          <w:rFonts w:ascii="Amazon Ember" w:eastAsia="Roboto" w:hAnsi="Amazon Ember" w:cs="Amazon Ember"/>
          <w:sz w:val="27"/>
          <w:rPrChange w:id="498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  <w:ins w:id="499" w:author="Nicolas David" w:date="2020-04-29T00:34:00Z">
        <w:r w:rsidRPr="00CC5B93">
          <w:rPr>
            <w:rFonts w:ascii="Amazon Ember" w:eastAsia="Roboto" w:hAnsi="Amazon Ember" w:cs="Amazon Ember"/>
            <w:b/>
            <w:bCs/>
            <w:sz w:val="27"/>
          </w:rPr>
          <w:t>Q.</w:t>
        </w:r>
        <w:r>
          <w:rPr>
            <w:rFonts w:ascii="Amazon Ember" w:eastAsia="Roboto" w:hAnsi="Amazon Ember" w:cs="Amazon Ember"/>
            <w:sz w:val="27"/>
          </w:rPr>
          <w:t xml:space="preserve"> </w:t>
        </w:r>
      </w:ins>
      <w:del w:id="500" w:author="Nicolas David" w:date="2020-04-29T00:34:00Z">
        <w:r w:rsidR="00661108" w:rsidRPr="002422A4" w:rsidDel="00434BE4">
          <w:rPr>
            <w:rFonts w:ascii="Amazon Ember" w:eastAsia="Roboto" w:hAnsi="Amazon Ember" w:cs="Amazon Ember"/>
            <w:sz w:val="27"/>
            <w:rPrChange w:id="501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Q.</w:delText>
        </w:r>
      </w:del>
      <w:r w:rsidR="00661108" w:rsidRPr="002422A4">
        <w:rPr>
          <w:rFonts w:ascii="Amazon Ember" w:eastAsia="Times New Roman" w:hAnsi="Amazon Ember" w:cs="Amazon Ember"/>
          <w:sz w:val="27"/>
          <w:szCs w:val="27"/>
          <w:rPrChange w:id="502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Which sessions will I have access to if I present in the digital conference?</w:t>
      </w:r>
    </w:p>
    <w:p w14:paraId="57F736EB" w14:textId="67C2FEAB" w:rsidR="00C014B5" w:rsidRPr="002422A4" w:rsidRDefault="002224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mazon Ember" w:eastAsia="Roboto" w:hAnsi="Amazon Ember" w:cs="Amazon Ember"/>
          <w:sz w:val="27"/>
          <w:szCs w:val="27"/>
          <w:rPrChange w:id="503" w:author="Nicolas David" w:date="2020-04-28T17:20:00Z">
            <w:rPr>
              <w:rFonts w:ascii="Roboto" w:eastAsia="Roboto" w:hAnsi="Roboto" w:cs="Roboto"/>
              <w:sz w:val="27"/>
              <w:szCs w:val="27"/>
            </w:rPr>
          </w:rPrChange>
        </w:rPr>
      </w:pPr>
      <w:ins w:id="504" w:author="Nicolas David" w:date="2020-04-29T00:46:00Z">
        <w:r w:rsidRPr="00CC5B93">
          <w:rPr>
            <w:rFonts w:ascii="Amazon Ember" w:eastAsia="Roboto" w:hAnsi="Amazon Ember" w:cs="Amazon Ember"/>
            <w:b/>
            <w:bCs/>
            <w:sz w:val="27"/>
          </w:rPr>
          <w:lastRenderedPageBreak/>
          <w:t>A.</w:t>
        </w:r>
        <w:r w:rsidRPr="00CC5B93">
          <w:rPr>
            <w:rFonts w:ascii="Amazon Ember" w:eastAsia="Roboto" w:hAnsi="Amazon Ember" w:cs="Amazon Ember"/>
            <w:sz w:val="27"/>
          </w:rPr>
          <w:t xml:space="preserve"> </w:t>
        </w:r>
      </w:ins>
      <w:del w:id="505" w:author="Nicolas David" w:date="2020-04-29T00:46:00Z">
        <w:r w:rsidR="00661108" w:rsidRPr="002422A4" w:rsidDel="00222407">
          <w:rPr>
            <w:rFonts w:ascii="Amazon Ember" w:eastAsia="Roboto" w:hAnsi="Amazon Ember" w:cs="Amazon Ember"/>
            <w:sz w:val="27"/>
            <w:rPrChange w:id="506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 xml:space="preserve">A. </w:delText>
        </w:r>
      </w:del>
      <w:r w:rsidR="00661108" w:rsidRPr="002422A4">
        <w:rPr>
          <w:rFonts w:ascii="Amazon Ember" w:eastAsia="Roboto" w:hAnsi="Amazon Ember" w:cs="Amazon Ember"/>
          <w:sz w:val="27"/>
          <w:rPrChange w:id="507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>you will have access to all live or presented sessions.</w:t>
      </w:r>
    </w:p>
    <w:p w14:paraId="4BE1F14E" w14:textId="77777777" w:rsidR="00434BE4" w:rsidRDefault="00661108">
      <w:pPr>
        <w:shd w:val="clear" w:color="auto" w:fill="FFFFFF"/>
        <w:spacing w:before="100" w:after="100" w:line="240" w:lineRule="auto"/>
        <w:ind w:left="720"/>
        <w:rPr>
          <w:ins w:id="508" w:author="Nicolas David" w:date="2020-04-29T00:34:00Z"/>
          <w:rFonts w:ascii="Amazon Ember" w:eastAsia="Roboto" w:hAnsi="Amazon Ember" w:cs="Amazon Ember"/>
          <w:sz w:val="27"/>
        </w:rPr>
      </w:pPr>
      <w:del w:id="509" w:author="Nicolas David" w:date="2020-04-29T00:34:00Z">
        <w:r w:rsidRPr="002422A4" w:rsidDel="00434BE4">
          <w:rPr>
            <w:rFonts w:ascii="Amazon Ember" w:eastAsia="Roboto" w:hAnsi="Amazon Ember" w:cs="Amazon Ember"/>
            <w:sz w:val="27"/>
            <w:rPrChange w:id="510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Q.</w:delText>
        </w:r>
      </w:del>
    </w:p>
    <w:p w14:paraId="4202AE89" w14:textId="35F32BDB" w:rsidR="00C014B5" w:rsidRPr="002422A4" w:rsidRDefault="00434BE4">
      <w:pPr>
        <w:shd w:val="clear" w:color="auto" w:fill="FFFFFF"/>
        <w:spacing w:before="100" w:after="100" w:line="240" w:lineRule="auto"/>
        <w:ind w:left="720"/>
        <w:rPr>
          <w:rFonts w:ascii="Amazon Ember" w:eastAsia="Roboto" w:hAnsi="Amazon Ember" w:cs="Amazon Ember"/>
          <w:sz w:val="27"/>
          <w:rPrChange w:id="511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  <w:ins w:id="512" w:author="Nicolas David" w:date="2020-04-29T00:34:00Z">
        <w:r w:rsidRPr="00CC5B93">
          <w:rPr>
            <w:rFonts w:ascii="Amazon Ember" w:eastAsia="Roboto" w:hAnsi="Amazon Ember" w:cs="Amazon Ember"/>
            <w:b/>
            <w:bCs/>
            <w:sz w:val="27"/>
          </w:rPr>
          <w:t>Q.</w:t>
        </w:r>
        <w:r>
          <w:rPr>
            <w:rFonts w:ascii="Amazon Ember" w:eastAsia="Roboto" w:hAnsi="Amazon Ember" w:cs="Amazon Ember"/>
            <w:sz w:val="27"/>
          </w:rPr>
          <w:t xml:space="preserve"> </w:t>
        </w:r>
      </w:ins>
      <w:r w:rsidR="00661108" w:rsidRPr="002422A4">
        <w:rPr>
          <w:rFonts w:ascii="Amazon Ember" w:eastAsia="Times New Roman" w:hAnsi="Amazon Ember" w:cs="Amazon Ember"/>
          <w:sz w:val="27"/>
          <w:szCs w:val="27"/>
          <w:rPrChange w:id="513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What if I have already registered to participate as audience and wish to participate as a presenter? Is that any different in virtual roles.</w:t>
      </w:r>
    </w:p>
    <w:p w14:paraId="7BEE9D73" w14:textId="5B029921" w:rsidR="00C014B5" w:rsidRPr="002422A4" w:rsidRDefault="002224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mazon Ember" w:eastAsia="Roboto" w:hAnsi="Amazon Ember" w:cs="Amazon Ember"/>
          <w:sz w:val="27"/>
          <w:szCs w:val="27"/>
          <w:rPrChange w:id="514" w:author="Nicolas David" w:date="2020-04-28T17:20:00Z">
            <w:rPr>
              <w:rFonts w:ascii="Roboto" w:eastAsia="Roboto" w:hAnsi="Roboto" w:cs="Roboto"/>
              <w:sz w:val="27"/>
              <w:szCs w:val="27"/>
            </w:rPr>
          </w:rPrChange>
        </w:rPr>
      </w:pPr>
      <w:ins w:id="515" w:author="Nicolas David" w:date="2020-04-29T00:46:00Z">
        <w:r w:rsidRPr="00CC5B93">
          <w:rPr>
            <w:rFonts w:ascii="Amazon Ember" w:eastAsia="Roboto" w:hAnsi="Amazon Ember" w:cs="Amazon Ember"/>
            <w:b/>
            <w:bCs/>
            <w:sz w:val="27"/>
          </w:rPr>
          <w:t>A.</w:t>
        </w:r>
        <w:r w:rsidRPr="00CC5B93">
          <w:rPr>
            <w:rFonts w:ascii="Amazon Ember" w:eastAsia="Roboto" w:hAnsi="Amazon Ember" w:cs="Amazon Ember"/>
            <w:sz w:val="27"/>
          </w:rPr>
          <w:t xml:space="preserve"> </w:t>
        </w:r>
      </w:ins>
      <w:del w:id="516" w:author="Nicolas David" w:date="2020-04-29T00:46:00Z">
        <w:r w:rsidR="00661108" w:rsidRPr="002422A4" w:rsidDel="00222407">
          <w:rPr>
            <w:rFonts w:ascii="Amazon Ember" w:eastAsia="Roboto" w:hAnsi="Amazon Ember" w:cs="Amazon Ember"/>
            <w:sz w:val="27"/>
            <w:rPrChange w:id="517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 xml:space="preserve">A. </w:delText>
        </w:r>
      </w:del>
      <w:r w:rsidR="00661108" w:rsidRPr="002422A4">
        <w:rPr>
          <w:rFonts w:ascii="Amazon Ember" w:eastAsia="Roboto" w:hAnsi="Amazon Ember" w:cs="Amazon Ember"/>
          <w:sz w:val="27"/>
          <w:rPrChange w:id="518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There might be </w:t>
      </w:r>
      <w:proofErr w:type="gramStart"/>
      <w:r w:rsidR="00661108" w:rsidRPr="002422A4">
        <w:rPr>
          <w:rFonts w:ascii="Amazon Ember" w:eastAsia="Roboto" w:hAnsi="Amazon Ember" w:cs="Amazon Ember"/>
          <w:sz w:val="27"/>
          <w:rPrChange w:id="519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>some  differences</w:t>
      </w:r>
      <w:proofErr w:type="gramEnd"/>
      <w:r w:rsidR="00661108" w:rsidRPr="002422A4">
        <w:rPr>
          <w:rFonts w:ascii="Amazon Ember" w:eastAsia="Roboto" w:hAnsi="Amazon Ember" w:cs="Amazon Ember"/>
          <w:sz w:val="27"/>
          <w:rPrChange w:id="520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 between presenter and audience in terms of muting and ability to share screen and this will be defined by the organizer. </w:t>
      </w:r>
    </w:p>
    <w:p w14:paraId="4D5AE5AE" w14:textId="77777777" w:rsidR="00434BE4" w:rsidRDefault="00661108">
      <w:pPr>
        <w:shd w:val="clear" w:color="auto" w:fill="FFFFFF"/>
        <w:spacing w:before="100" w:after="100" w:line="240" w:lineRule="auto"/>
        <w:ind w:left="720"/>
        <w:rPr>
          <w:ins w:id="521" w:author="Nicolas David" w:date="2020-04-29T00:34:00Z"/>
          <w:rFonts w:ascii="Amazon Ember" w:eastAsia="Roboto" w:hAnsi="Amazon Ember" w:cs="Amazon Ember"/>
          <w:sz w:val="27"/>
        </w:rPr>
      </w:pPr>
      <w:del w:id="522" w:author="Nicolas David" w:date="2020-04-29T00:34:00Z">
        <w:r w:rsidRPr="002422A4" w:rsidDel="00434BE4">
          <w:rPr>
            <w:rFonts w:ascii="Amazon Ember" w:eastAsia="Roboto" w:hAnsi="Amazon Ember" w:cs="Amazon Ember"/>
            <w:sz w:val="27"/>
            <w:rPrChange w:id="523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Q.</w:delText>
        </w:r>
      </w:del>
    </w:p>
    <w:p w14:paraId="0C1B4343" w14:textId="464C5466" w:rsidR="00C014B5" w:rsidRPr="002422A4" w:rsidRDefault="00434BE4">
      <w:pPr>
        <w:shd w:val="clear" w:color="auto" w:fill="FFFFFF"/>
        <w:spacing w:before="100" w:after="100" w:line="240" w:lineRule="auto"/>
        <w:ind w:left="720"/>
        <w:rPr>
          <w:rFonts w:ascii="Amazon Ember" w:eastAsia="Roboto" w:hAnsi="Amazon Ember" w:cs="Amazon Ember"/>
          <w:sz w:val="27"/>
          <w:rPrChange w:id="524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  <w:ins w:id="525" w:author="Nicolas David" w:date="2020-04-29T00:34:00Z">
        <w:r w:rsidRPr="00CC5B93">
          <w:rPr>
            <w:rFonts w:ascii="Amazon Ember" w:eastAsia="Roboto" w:hAnsi="Amazon Ember" w:cs="Amazon Ember"/>
            <w:b/>
            <w:bCs/>
            <w:sz w:val="27"/>
          </w:rPr>
          <w:t>Q.</w:t>
        </w:r>
        <w:r>
          <w:rPr>
            <w:rFonts w:ascii="Amazon Ember" w:eastAsia="Roboto" w:hAnsi="Amazon Ember" w:cs="Amazon Ember"/>
            <w:sz w:val="27"/>
          </w:rPr>
          <w:t xml:space="preserve"> </w:t>
        </w:r>
      </w:ins>
      <w:r w:rsidR="00661108" w:rsidRPr="002422A4">
        <w:rPr>
          <w:rFonts w:ascii="Amazon Ember" w:eastAsia="Times New Roman" w:hAnsi="Amazon Ember" w:cs="Amazon Ember"/>
          <w:sz w:val="27"/>
          <w:szCs w:val="27"/>
          <w:rPrChange w:id="526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How will my paper be reflected in the program if only presented virtually?</w:t>
      </w:r>
    </w:p>
    <w:p w14:paraId="0CF005D5" w14:textId="66C880DA" w:rsidR="00C014B5" w:rsidRPr="002422A4" w:rsidRDefault="002224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mazon Ember" w:eastAsia="Roboto" w:hAnsi="Amazon Ember" w:cs="Amazon Ember"/>
          <w:sz w:val="27"/>
          <w:szCs w:val="27"/>
          <w:rPrChange w:id="527" w:author="Nicolas David" w:date="2020-04-28T17:20:00Z">
            <w:rPr>
              <w:rFonts w:ascii="Roboto" w:eastAsia="Roboto" w:hAnsi="Roboto" w:cs="Roboto"/>
              <w:sz w:val="27"/>
              <w:szCs w:val="27"/>
            </w:rPr>
          </w:rPrChange>
        </w:rPr>
      </w:pPr>
      <w:ins w:id="528" w:author="Nicolas David" w:date="2020-04-29T00:46:00Z">
        <w:r w:rsidRPr="00CC5B93">
          <w:rPr>
            <w:rFonts w:ascii="Amazon Ember" w:eastAsia="Roboto" w:hAnsi="Amazon Ember" w:cs="Amazon Ember"/>
            <w:b/>
            <w:bCs/>
            <w:sz w:val="27"/>
          </w:rPr>
          <w:t>A.</w:t>
        </w:r>
        <w:r w:rsidRPr="00CC5B93">
          <w:rPr>
            <w:rFonts w:ascii="Amazon Ember" w:eastAsia="Roboto" w:hAnsi="Amazon Ember" w:cs="Amazon Ember"/>
            <w:sz w:val="27"/>
          </w:rPr>
          <w:t xml:space="preserve"> </w:t>
        </w:r>
      </w:ins>
      <w:del w:id="529" w:author="Nicolas David" w:date="2020-04-29T00:46:00Z">
        <w:r w:rsidR="00661108" w:rsidRPr="002422A4" w:rsidDel="00222407">
          <w:rPr>
            <w:rFonts w:ascii="Amazon Ember" w:eastAsia="Roboto" w:hAnsi="Amazon Ember" w:cs="Amazon Ember"/>
            <w:sz w:val="27"/>
            <w:rPrChange w:id="530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 xml:space="preserve">A. </w:delText>
        </w:r>
      </w:del>
      <w:r w:rsidR="00661108" w:rsidRPr="002422A4">
        <w:rPr>
          <w:rFonts w:ascii="Amazon Ember" w:eastAsia="Roboto" w:hAnsi="Amazon Ember" w:cs="Amazon Ember"/>
          <w:sz w:val="27"/>
          <w:rPrChange w:id="531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>depending on the organizer might avail download to the paper digitally.</w:t>
      </w:r>
    </w:p>
    <w:p w14:paraId="5F319481" w14:textId="77777777" w:rsidR="00434BE4" w:rsidRDefault="00661108">
      <w:pPr>
        <w:shd w:val="clear" w:color="auto" w:fill="FFFFFF"/>
        <w:spacing w:before="100" w:after="100" w:line="240" w:lineRule="auto"/>
        <w:ind w:left="720"/>
        <w:rPr>
          <w:ins w:id="532" w:author="Nicolas David" w:date="2020-04-29T00:34:00Z"/>
          <w:rFonts w:ascii="Amazon Ember" w:eastAsia="Roboto" w:hAnsi="Amazon Ember" w:cs="Amazon Ember"/>
          <w:sz w:val="27"/>
        </w:rPr>
      </w:pPr>
      <w:del w:id="533" w:author="Nicolas David" w:date="2020-04-29T00:34:00Z">
        <w:r w:rsidRPr="002422A4" w:rsidDel="00434BE4">
          <w:rPr>
            <w:rFonts w:ascii="Amazon Ember" w:eastAsia="Roboto" w:hAnsi="Amazon Ember" w:cs="Amazon Ember"/>
            <w:sz w:val="27"/>
            <w:rPrChange w:id="534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Q.</w:delText>
        </w:r>
      </w:del>
    </w:p>
    <w:p w14:paraId="6F1C8176" w14:textId="5DE69E71" w:rsidR="00C014B5" w:rsidRPr="002422A4" w:rsidRDefault="00434BE4">
      <w:pPr>
        <w:shd w:val="clear" w:color="auto" w:fill="FFFFFF"/>
        <w:spacing w:before="100" w:after="100" w:line="240" w:lineRule="auto"/>
        <w:ind w:left="720"/>
        <w:rPr>
          <w:rFonts w:ascii="Amazon Ember" w:eastAsia="Roboto" w:hAnsi="Amazon Ember" w:cs="Amazon Ember"/>
          <w:sz w:val="27"/>
          <w:rPrChange w:id="535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  <w:ins w:id="536" w:author="Nicolas David" w:date="2020-04-29T00:34:00Z">
        <w:r w:rsidRPr="00CC5B93">
          <w:rPr>
            <w:rFonts w:ascii="Amazon Ember" w:eastAsia="Roboto" w:hAnsi="Amazon Ember" w:cs="Amazon Ember"/>
            <w:b/>
            <w:bCs/>
            <w:sz w:val="27"/>
          </w:rPr>
          <w:t>Q.</w:t>
        </w:r>
        <w:r>
          <w:rPr>
            <w:rFonts w:ascii="Amazon Ember" w:eastAsia="Roboto" w:hAnsi="Amazon Ember" w:cs="Amazon Ember"/>
            <w:sz w:val="27"/>
          </w:rPr>
          <w:t xml:space="preserve"> </w:t>
        </w:r>
      </w:ins>
      <w:r w:rsidR="00661108" w:rsidRPr="002422A4">
        <w:rPr>
          <w:rFonts w:ascii="Amazon Ember" w:eastAsia="Times New Roman" w:hAnsi="Amazon Ember" w:cs="Amazon Ember"/>
          <w:sz w:val="27"/>
          <w:szCs w:val="27"/>
          <w:rPrChange w:id="537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How will I receive feedback?</w:t>
      </w:r>
    </w:p>
    <w:p w14:paraId="339F77D7" w14:textId="18B4CAA9" w:rsidR="00C014B5" w:rsidDel="00434BE4" w:rsidRDefault="00222407" w:rsidP="00434BE4">
      <w:pPr>
        <w:shd w:val="clear" w:color="auto" w:fill="FFFFFF"/>
        <w:spacing w:before="100" w:beforeAutospacing="1" w:after="100" w:afterAutospacing="1" w:line="240" w:lineRule="auto"/>
        <w:ind w:left="720"/>
        <w:rPr>
          <w:del w:id="538" w:author="Nicolas David" w:date="2020-04-29T00:34:00Z"/>
          <w:rFonts w:ascii="Amazon Ember" w:eastAsia="Times New Roman" w:hAnsi="Amazon Ember" w:cs="Amazon Ember"/>
          <w:sz w:val="27"/>
          <w:szCs w:val="27"/>
        </w:rPr>
      </w:pPr>
      <w:ins w:id="539" w:author="Nicolas David" w:date="2020-04-29T00:48:00Z">
        <w:r w:rsidRPr="00CC5B93">
          <w:rPr>
            <w:rFonts w:ascii="Amazon Ember" w:eastAsia="Roboto" w:hAnsi="Amazon Ember" w:cs="Amazon Ember"/>
            <w:b/>
            <w:bCs/>
            <w:sz w:val="27"/>
          </w:rPr>
          <w:t>A.</w:t>
        </w:r>
        <w:r w:rsidRPr="00CC5B93">
          <w:rPr>
            <w:rFonts w:ascii="Amazon Ember" w:eastAsia="Roboto" w:hAnsi="Amazon Ember" w:cs="Amazon Ember"/>
            <w:sz w:val="27"/>
          </w:rPr>
          <w:t xml:space="preserve"> </w:t>
        </w:r>
      </w:ins>
      <w:del w:id="540" w:author="Nicolas David" w:date="2020-04-29T00:48:00Z">
        <w:r w:rsidR="00661108" w:rsidRPr="002422A4" w:rsidDel="00222407">
          <w:rPr>
            <w:rFonts w:ascii="Amazon Ember" w:eastAsia="Roboto" w:hAnsi="Amazon Ember" w:cs="Amazon Ember"/>
            <w:sz w:val="27"/>
            <w:rPrChange w:id="541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 xml:space="preserve">A. </w:delText>
        </w:r>
      </w:del>
      <w:r w:rsidR="00661108" w:rsidRPr="002422A4">
        <w:rPr>
          <w:rFonts w:ascii="Amazon Ember" w:eastAsia="Roboto" w:hAnsi="Amazon Ember" w:cs="Amazon Ember"/>
          <w:sz w:val="27"/>
          <w:rPrChange w:id="542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>There will be a survey feature and also feedback section in the solution.</w:t>
      </w:r>
    </w:p>
    <w:p w14:paraId="217E02D1" w14:textId="1CF87C6A" w:rsidR="00434BE4" w:rsidRDefault="00434BE4">
      <w:pPr>
        <w:shd w:val="clear" w:color="auto" w:fill="FFFFFF"/>
        <w:spacing w:before="100" w:beforeAutospacing="1" w:after="100" w:afterAutospacing="1" w:line="240" w:lineRule="auto"/>
        <w:ind w:left="720"/>
        <w:rPr>
          <w:ins w:id="543" w:author="Nicolas David" w:date="2020-04-29T00:34:00Z"/>
          <w:rFonts w:ascii="Amazon Ember" w:eastAsia="Times New Roman" w:hAnsi="Amazon Ember" w:cs="Amazon Ember"/>
          <w:sz w:val="27"/>
          <w:szCs w:val="27"/>
        </w:rPr>
      </w:pPr>
    </w:p>
    <w:p w14:paraId="03C9AE33" w14:textId="77777777" w:rsidR="00434BE4" w:rsidRPr="002422A4" w:rsidRDefault="00434BE4">
      <w:pPr>
        <w:shd w:val="clear" w:color="auto" w:fill="FFFFFF"/>
        <w:spacing w:before="100" w:beforeAutospacing="1" w:after="100" w:afterAutospacing="1" w:line="240" w:lineRule="auto"/>
        <w:ind w:left="720"/>
        <w:rPr>
          <w:ins w:id="544" w:author="Nicolas David" w:date="2020-04-29T00:34:00Z"/>
          <w:rFonts w:ascii="Amazon Ember" w:eastAsia="Roboto" w:hAnsi="Amazon Ember" w:cs="Amazon Ember"/>
          <w:sz w:val="27"/>
          <w:szCs w:val="27"/>
          <w:rPrChange w:id="545" w:author="Nicolas David" w:date="2020-04-28T17:20:00Z">
            <w:rPr>
              <w:ins w:id="546" w:author="Nicolas David" w:date="2020-04-29T00:34:00Z"/>
              <w:rFonts w:ascii="Roboto" w:eastAsia="Roboto" w:hAnsi="Roboto" w:cs="Roboto"/>
              <w:sz w:val="27"/>
              <w:szCs w:val="27"/>
            </w:rPr>
          </w:rPrChange>
        </w:rPr>
      </w:pPr>
    </w:p>
    <w:p w14:paraId="07C54335" w14:textId="6F7346CC" w:rsidR="00C014B5" w:rsidDel="00434BE4" w:rsidRDefault="00661108" w:rsidP="00434BE4">
      <w:pPr>
        <w:shd w:val="clear" w:color="auto" w:fill="FFFFFF"/>
        <w:spacing w:before="100" w:beforeAutospacing="1" w:after="100" w:afterAutospacing="1" w:line="240" w:lineRule="auto"/>
        <w:ind w:left="720"/>
        <w:rPr>
          <w:del w:id="547" w:author="Nicolas David" w:date="2020-04-29T00:35:00Z"/>
          <w:rFonts w:ascii="Amazon Ember" w:eastAsia="Roboto" w:hAnsi="Amazon Ember" w:cs="Amazon Ember"/>
          <w:sz w:val="27"/>
        </w:rPr>
      </w:pPr>
      <w:del w:id="548" w:author="Nicolas David" w:date="2020-04-29T00:34:00Z">
        <w:r w:rsidRPr="002422A4" w:rsidDel="00434BE4">
          <w:rPr>
            <w:rFonts w:ascii="Amazon Ember" w:eastAsia="Times New Roman" w:hAnsi="Amazon Ember" w:cs="Amazon Ember"/>
            <w:sz w:val="27"/>
            <w:szCs w:val="27"/>
            <w:rPrChange w:id="549" w:author="Nicolas David" w:date="2020-04-28T17:20:00Z">
              <w:rPr>
                <w:rFonts w:ascii="Roboto" w:eastAsia="Times New Roman" w:hAnsi="Roboto" w:cs="Times New Roman"/>
                <w:sz w:val="27"/>
                <w:szCs w:val="27"/>
              </w:rPr>
            </w:rPrChange>
          </w:rPr>
          <w:tab/>
        </w:r>
      </w:del>
      <w:ins w:id="550" w:author="Nicolas David" w:date="2020-04-29T00:34:00Z">
        <w:r w:rsidR="00434BE4" w:rsidRPr="00CC5B93">
          <w:rPr>
            <w:rFonts w:ascii="Amazon Ember" w:eastAsia="Roboto" w:hAnsi="Amazon Ember" w:cs="Amazon Ember"/>
            <w:b/>
            <w:bCs/>
            <w:sz w:val="27"/>
          </w:rPr>
          <w:t>Q.</w:t>
        </w:r>
        <w:r w:rsidR="00434BE4">
          <w:rPr>
            <w:rFonts w:ascii="Amazon Ember" w:eastAsia="Roboto" w:hAnsi="Amazon Ember" w:cs="Amazon Ember"/>
            <w:sz w:val="27"/>
          </w:rPr>
          <w:t xml:space="preserve"> </w:t>
        </w:r>
      </w:ins>
      <w:del w:id="551" w:author="Nicolas David" w:date="2020-04-29T00:34:00Z">
        <w:r w:rsidRPr="002422A4" w:rsidDel="00434BE4">
          <w:rPr>
            <w:rFonts w:ascii="Amazon Ember" w:eastAsia="Times New Roman" w:hAnsi="Amazon Ember" w:cs="Amazon Ember"/>
            <w:sz w:val="27"/>
            <w:szCs w:val="27"/>
            <w:rPrChange w:id="552" w:author="Nicolas David" w:date="2020-04-28T17:20:00Z">
              <w:rPr>
                <w:rFonts w:ascii="Roboto" w:eastAsia="Times New Roman" w:hAnsi="Roboto" w:cs="Times New Roman"/>
                <w:sz w:val="27"/>
                <w:szCs w:val="27"/>
              </w:rPr>
            </w:rPrChange>
          </w:rPr>
          <w:delText>Q.</w:delText>
        </w:r>
      </w:del>
      <w:r w:rsidRPr="002422A4">
        <w:rPr>
          <w:rFonts w:ascii="Amazon Ember" w:eastAsia="Times New Roman" w:hAnsi="Amazon Ember" w:cs="Amazon Ember"/>
          <w:sz w:val="27"/>
          <w:szCs w:val="27"/>
          <w:rPrChange w:id="553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 xml:space="preserve">How will I interact with other peer panelists in the same session I am </w:t>
      </w:r>
      <w:r w:rsidRPr="002422A4">
        <w:rPr>
          <w:rFonts w:ascii="Amazon Ember" w:eastAsia="Times New Roman" w:hAnsi="Amazon Ember" w:cs="Amazon Ember"/>
          <w:sz w:val="27"/>
          <w:szCs w:val="27"/>
          <w:rPrChange w:id="554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ab/>
        <w:t>in?</w:t>
      </w:r>
    </w:p>
    <w:p w14:paraId="346FFC31" w14:textId="77777777" w:rsidR="00434BE4" w:rsidRPr="002422A4" w:rsidRDefault="00434BE4">
      <w:pPr>
        <w:shd w:val="clear" w:color="auto" w:fill="FFFFFF"/>
        <w:spacing w:before="100" w:beforeAutospacing="1" w:after="100" w:afterAutospacing="1" w:line="240" w:lineRule="auto"/>
        <w:ind w:left="720"/>
        <w:rPr>
          <w:ins w:id="555" w:author="Nicolas David" w:date="2020-04-29T00:35:00Z"/>
          <w:rFonts w:ascii="Amazon Ember" w:eastAsia="Roboto" w:hAnsi="Amazon Ember" w:cs="Amazon Ember"/>
          <w:sz w:val="27"/>
          <w:rPrChange w:id="556" w:author="Nicolas David" w:date="2020-04-28T17:20:00Z">
            <w:rPr>
              <w:ins w:id="557" w:author="Nicolas David" w:date="2020-04-29T00:35:00Z"/>
              <w:rFonts w:ascii="Roboto" w:eastAsia="Roboto" w:hAnsi="Roboto" w:cs="Roboto"/>
              <w:sz w:val="27"/>
            </w:rPr>
          </w:rPrChange>
        </w:rPr>
        <w:pPrChange w:id="558" w:author="Nicolas David" w:date="2020-04-29T00:34:00Z">
          <w:pPr>
            <w:shd w:val="clear" w:color="auto" w:fill="FFFFFF"/>
            <w:spacing w:before="100" w:after="100" w:line="240" w:lineRule="auto"/>
          </w:pPr>
        </w:pPrChange>
      </w:pPr>
    </w:p>
    <w:p w14:paraId="35B00266" w14:textId="18B74800" w:rsidR="00C014B5" w:rsidRPr="002422A4" w:rsidRDefault="006611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mazon Ember" w:eastAsia="Roboto" w:hAnsi="Amazon Ember" w:cs="Amazon Ember"/>
          <w:sz w:val="27"/>
          <w:szCs w:val="27"/>
          <w:rPrChange w:id="559" w:author="Nicolas David" w:date="2020-04-28T17:20:00Z">
            <w:rPr>
              <w:rFonts w:ascii="Roboto" w:eastAsia="Roboto" w:hAnsi="Roboto" w:cs="Roboto"/>
              <w:sz w:val="27"/>
              <w:szCs w:val="27"/>
            </w:rPr>
          </w:rPrChange>
        </w:rPr>
        <w:pPrChange w:id="560" w:author="Nicolas David" w:date="2020-04-29T00:35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del w:id="561" w:author="Nicolas David" w:date="2020-04-29T00:35:00Z">
        <w:r w:rsidRPr="002422A4" w:rsidDel="00434BE4">
          <w:rPr>
            <w:rFonts w:ascii="Amazon Ember" w:eastAsia="Roboto" w:hAnsi="Amazon Ember" w:cs="Amazon Ember"/>
            <w:sz w:val="27"/>
            <w:rPrChange w:id="562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tab/>
        </w:r>
      </w:del>
      <w:ins w:id="563" w:author="Nicolas David" w:date="2020-04-29T00:48:00Z">
        <w:r w:rsidR="00222407" w:rsidRPr="00CC5B93">
          <w:rPr>
            <w:rFonts w:ascii="Amazon Ember" w:eastAsia="Roboto" w:hAnsi="Amazon Ember" w:cs="Amazon Ember"/>
            <w:b/>
            <w:bCs/>
            <w:sz w:val="27"/>
          </w:rPr>
          <w:t>A.</w:t>
        </w:r>
        <w:r w:rsidR="00222407" w:rsidRPr="00CC5B93">
          <w:rPr>
            <w:rFonts w:ascii="Amazon Ember" w:eastAsia="Roboto" w:hAnsi="Amazon Ember" w:cs="Amazon Ember"/>
            <w:sz w:val="27"/>
          </w:rPr>
          <w:t xml:space="preserve"> </w:t>
        </w:r>
      </w:ins>
      <w:del w:id="564" w:author="Nicolas David" w:date="2020-04-29T00:48:00Z">
        <w:r w:rsidRPr="002422A4" w:rsidDel="00222407">
          <w:rPr>
            <w:rFonts w:ascii="Amazon Ember" w:eastAsia="Roboto" w:hAnsi="Amazon Ember" w:cs="Amazon Ember"/>
            <w:sz w:val="27"/>
            <w:rPrChange w:id="565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A.</w:delText>
        </w:r>
      </w:del>
      <w:r w:rsidRPr="002422A4">
        <w:rPr>
          <w:rFonts w:ascii="Amazon Ember" w:eastAsia="Roboto" w:hAnsi="Amazon Ember" w:cs="Amazon Ember"/>
          <w:sz w:val="27"/>
          <w:rPrChange w:id="566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>There will be a chat feature in the solution.</w:t>
      </w:r>
    </w:p>
    <w:p w14:paraId="31B0A792" w14:textId="77777777" w:rsidR="00434BE4" w:rsidRDefault="00434BE4">
      <w:pPr>
        <w:shd w:val="clear" w:color="auto" w:fill="FFFFFF"/>
        <w:spacing w:before="100" w:after="100" w:line="240" w:lineRule="auto"/>
        <w:ind w:left="720"/>
        <w:rPr>
          <w:ins w:id="567" w:author="Nicolas David" w:date="2020-04-29T00:35:00Z"/>
          <w:rFonts w:ascii="Amazon Ember" w:eastAsia="Roboto" w:hAnsi="Amazon Ember" w:cs="Amazon Ember"/>
          <w:sz w:val="27"/>
        </w:rPr>
      </w:pPr>
    </w:p>
    <w:p w14:paraId="3C58DB19" w14:textId="58EF47B5" w:rsidR="00C014B5" w:rsidRPr="002422A4" w:rsidRDefault="00434BE4">
      <w:pPr>
        <w:shd w:val="clear" w:color="auto" w:fill="FFFFFF"/>
        <w:spacing w:before="100" w:after="100" w:line="240" w:lineRule="auto"/>
        <w:ind w:left="720"/>
        <w:rPr>
          <w:rFonts w:ascii="Amazon Ember" w:eastAsia="Roboto" w:hAnsi="Amazon Ember" w:cs="Amazon Ember"/>
          <w:sz w:val="27"/>
          <w:rPrChange w:id="568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  <w:ins w:id="569" w:author="Nicolas David" w:date="2020-04-29T00:35:00Z">
        <w:r w:rsidRPr="00CC5B93">
          <w:rPr>
            <w:rFonts w:ascii="Amazon Ember" w:eastAsia="Roboto" w:hAnsi="Amazon Ember" w:cs="Amazon Ember"/>
            <w:b/>
            <w:bCs/>
            <w:sz w:val="27"/>
          </w:rPr>
          <w:t>Q.</w:t>
        </w:r>
        <w:r>
          <w:rPr>
            <w:rFonts w:ascii="Amazon Ember" w:eastAsia="Roboto" w:hAnsi="Amazon Ember" w:cs="Amazon Ember"/>
            <w:sz w:val="27"/>
          </w:rPr>
          <w:t xml:space="preserve"> </w:t>
        </w:r>
      </w:ins>
      <w:del w:id="570" w:author="Nicolas David" w:date="2020-04-29T00:35:00Z">
        <w:r w:rsidR="00661108" w:rsidRPr="002422A4" w:rsidDel="00434BE4">
          <w:rPr>
            <w:rFonts w:ascii="Amazon Ember" w:eastAsia="Roboto" w:hAnsi="Amazon Ember" w:cs="Amazon Ember"/>
            <w:sz w:val="27"/>
            <w:rPrChange w:id="571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Q.</w:delText>
        </w:r>
      </w:del>
      <w:r w:rsidR="00661108" w:rsidRPr="002422A4">
        <w:rPr>
          <w:rFonts w:ascii="Amazon Ember" w:eastAsia="Times New Roman" w:hAnsi="Amazon Ember" w:cs="Amazon Ember"/>
          <w:sz w:val="27"/>
          <w:szCs w:val="27"/>
          <w:rPrChange w:id="572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Will I be reminded/notified as the time of the conference comes closer to the day 1 of the launch?</w:t>
      </w:r>
    </w:p>
    <w:p w14:paraId="37DA11F8" w14:textId="6EF6501A" w:rsidR="00C014B5" w:rsidRDefault="00222407">
      <w:pPr>
        <w:shd w:val="clear" w:color="auto" w:fill="FFFFFF"/>
        <w:spacing w:before="100" w:beforeAutospacing="1" w:after="100" w:afterAutospacing="1" w:line="240" w:lineRule="auto"/>
        <w:ind w:left="720"/>
        <w:rPr>
          <w:ins w:id="573" w:author="Nicolas David" w:date="2020-04-29T00:48:00Z"/>
          <w:rFonts w:ascii="Amazon Ember" w:eastAsia="Roboto" w:hAnsi="Amazon Ember" w:cs="Amazon Ember"/>
          <w:sz w:val="27"/>
        </w:rPr>
      </w:pPr>
      <w:ins w:id="574" w:author="Nicolas David" w:date="2020-04-29T00:48:00Z">
        <w:r w:rsidRPr="00CC5B93">
          <w:rPr>
            <w:rFonts w:ascii="Amazon Ember" w:eastAsia="Roboto" w:hAnsi="Amazon Ember" w:cs="Amazon Ember"/>
            <w:b/>
            <w:bCs/>
            <w:sz w:val="27"/>
          </w:rPr>
          <w:t>A.</w:t>
        </w:r>
        <w:r w:rsidRPr="00CC5B93">
          <w:rPr>
            <w:rFonts w:ascii="Amazon Ember" w:eastAsia="Roboto" w:hAnsi="Amazon Ember" w:cs="Amazon Ember"/>
            <w:sz w:val="27"/>
          </w:rPr>
          <w:t xml:space="preserve"> </w:t>
        </w:r>
      </w:ins>
      <w:del w:id="575" w:author="Nicolas David" w:date="2020-04-29T00:48:00Z">
        <w:r w:rsidR="00661108" w:rsidRPr="002422A4" w:rsidDel="00222407">
          <w:rPr>
            <w:rFonts w:ascii="Amazon Ember" w:eastAsia="Roboto" w:hAnsi="Amazon Ember" w:cs="Amazon Ember"/>
            <w:sz w:val="27"/>
            <w:rPrChange w:id="576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A.</w:delText>
        </w:r>
      </w:del>
      <w:r w:rsidR="00661108" w:rsidRPr="002422A4">
        <w:rPr>
          <w:rFonts w:ascii="Amazon Ember" w:eastAsia="Roboto" w:hAnsi="Amazon Ember" w:cs="Amazon Ember"/>
          <w:sz w:val="27"/>
          <w:rPrChange w:id="577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in the first release of the solution there will be no reminder about the </w:t>
      </w:r>
      <w:proofErr w:type="gramStart"/>
      <w:r w:rsidR="00661108" w:rsidRPr="002422A4">
        <w:rPr>
          <w:rFonts w:ascii="Amazon Ember" w:eastAsia="Roboto" w:hAnsi="Amazon Ember" w:cs="Amazon Ember"/>
          <w:sz w:val="27"/>
          <w:rPrChange w:id="578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>conference ,</w:t>
      </w:r>
      <w:proofErr w:type="gramEnd"/>
      <w:r w:rsidR="00661108" w:rsidRPr="002422A4">
        <w:rPr>
          <w:rFonts w:ascii="Amazon Ember" w:eastAsia="Roboto" w:hAnsi="Amazon Ember" w:cs="Amazon Ember"/>
          <w:sz w:val="27"/>
          <w:rPrChange w:id="579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 while this feature can be availed in the coming releases.</w:t>
      </w:r>
    </w:p>
    <w:p w14:paraId="7A6BEA08" w14:textId="77777777" w:rsidR="00222407" w:rsidRPr="002422A4" w:rsidRDefault="002224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mazon Ember" w:eastAsia="Roboto" w:hAnsi="Amazon Ember" w:cs="Amazon Ember"/>
          <w:sz w:val="27"/>
          <w:szCs w:val="27"/>
          <w:rPrChange w:id="580" w:author="Nicolas David" w:date="2020-04-28T17:20:00Z">
            <w:rPr>
              <w:rFonts w:ascii="Roboto" w:eastAsia="Roboto" w:hAnsi="Roboto" w:cs="Roboto"/>
              <w:sz w:val="27"/>
              <w:szCs w:val="27"/>
            </w:rPr>
          </w:rPrChange>
        </w:rPr>
      </w:pPr>
    </w:p>
    <w:p w14:paraId="43F0204C" w14:textId="4B4AF91D" w:rsidR="00C014B5" w:rsidRPr="002422A4" w:rsidRDefault="00434BE4">
      <w:pPr>
        <w:shd w:val="clear" w:color="auto" w:fill="FFFFFF"/>
        <w:spacing w:before="100" w:after="100" w:line="240" w:lineRule="auto"/>
        <w:ind w:left="720"/>
        <w:rPr>
          <w:rFonts w:ascii="Amazon Ember" w:eastAsia="Roboto" w:hAnsi="Amazon Ember" w:cs="Amazon Ember"/>
          <w:sz w:val="27"/>
          <w:rPrChange w:id="581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  <w:ins w:id="582" w:author="Nicolas David" w:date="2020-04-29T00:35:00Z">
        <w:r w:rsidRPr="00CC5B93">
          <w:rPr>
            <w:rFonts w:ascii="Amazon Ember" w:eastAsia="Roboto" w:hAnsi="Amazon Ember" w:cs="Amazon Ember"/>
            <w:b/>
            <w:bCs/>
            <w:sz w:val="27"/>
          </w:rPr>
          <w:lastRenderedPageBreak/>
          <w:t>Q.</w:t>
        </w:r>
        <w:r>
          <w:rPr>
            <w:rFonts w:ascii="Amazon Ember" w:eastAsia="Roboto" w:hAnsi="Amazon Ember" w:cs="Amazon Ember"/>
            <w:sz w:val="27"/>
          </w:rPr>
          <w:t xml:space="preserve"> </w:t>
        </w:r>
      </w:ins>
      <w:del w:id="583" w:author="Nicolas David" w:date="2020-04-29T00:35:00Z">
        <w:r w:rsidR="00661108" w:rsidRPr="002422A4" w:rsidDel="00434BE4">
          <w:rPr>
            <w:rFonts w:ascii="Amazon Ember" w:eastAsia="Roboto" w:hAnsi="Amazon Ember" w:cs="Amazon Ember"/>
            <w:sz w:val="27"/>
            <w:rPrChange w:id="584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Q.</w:delText>
        </w:r>
      </w:del>
      <w:r w:rsidR="00661108" w:rsidRPr="002422A4">
        <w:rPr>
          <w:rFonts w:ascii="Amazon Ember" w:eastAsia="Times New Roman" w:hAnsi="Amazon Ember" w:cs="Amazon Ember"/>
          <w:sz w:val="27"/>
          <w:szCs w:val="27"/>
          <w:rPrChange w:id="585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What is the deadline for uploading my presentation for the virtual conference?</w:t>
      </w:r>
    </w:p>
    <w:p w14:paraId="6E13EF34" w14:textId="0D7F7EBF" w:rsidR="00C014B5" w:rsidRDefault="00222407">
      <w:pPr>
        <w:shd w:val="clear" w:color="auto" w:fill="FFFFFF"/>
        <w:spacing w:before="100" w:beforeAutospacing="1" w:after="100" w:afterAutospacing="1" w:line="240" w:lineRule="auto"/>
        <w:ind w:left="720"/>
        <w:rPr>
          <w:ins w:id="586" w:author="Nicolas David" w:date="2020-04-29T00:48:00Z"/>
          <w:rFonts w:ascii="Amazon Ember" w:eastAsia="Roboto" w:hAnsi="Amazon Ember" w:cs="Amazon Ember"/>
          <w:sz w:val="27"/>
        </w:rPr>
      </w:pPr>
      <w:ins w:id="587" w:author="Nicolas David" w:date="2020-04-29T00:48:00Z">
        <w:r w:rsidRPr="00CC5B93">
          <w:rPr>
            <w:rFonts w:ascii="Amazon Ember" w:eastAsia="Roboto" w:hAnsi="Amazon Ember" w:cs="Amazon Ember"/>
            <w:b/>
            <w:bCs/>
            <w:sz w:val="27"/>
          </w:rPr>
          <w:t>A.</w:t>
        </w:r>
        <w:r w:rsidRPr="00CC5B93">
          <w:rPr>
            <w:rFonts w:ascii="Amazon Ember" w:eastAsia="Roboto" w:hAnsi="Amazon Ember" w:cs="Amazon Ember"/>
            <w:sz w:val="27"/>
          </w:rPr>
          <w:t xml:space="preserve"> </w:t>
        </w:r>
      </w:ins>
      <w:del w:id="588" w:author="Nicolas David" w:date="2020-04-29T00:48:00Z">
        <w:r w:rsidR="00661108" w:rsidRPr="002422A4" w:rsidDel="00222407">
          <w:rPr>
            <w:rFonts w:ascii="Amazon Ember" w:eastAsia="Roboto" w:hAnsi="Amazon Ember" w:cs="Amazon Ember"/>
            <w:sz w:val="27"/>
            <w:rPrChange w:id="589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 xml:space="preserve">A. </w:delText>
        </w:r>
      </w:del>
      <w:r w:rsidR="00661108" w:rsidRPr="002422A4">
        <w:rPr>
          <w:rFonts w:ascii="Amazon Ember" w:eastAsia="Roboto" w:hAnsi="Amazon Ember" w:cs="Amazon Ember"/>
          <w:sz w:val="27"/>
          <w:rPrChange w:id="590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>This is up to the organizer to define.</w:t>
      </w:r>
    </w:p>
    <w:p w14:paraId="6F2E0C92" w14:textId="77777777" w:rsidR="00222407" w:rsidRPr="002422A4" w:rsidRDefault="002224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mazon Ember" w:eastAsia="Roboto" w:hAnsi="Amazon Ember" w:cs="Amazon Ember"/>
          <w:sz w:val="27"/>
          <w:szCs w:val="27"/>
          <w:rPrChange w:id="591" w:author="Nicolas David" w:date="2020-04-28T17:20:00Z">
            <w:rPr>
              <w:rFonts w:ascii="Roboto" w:eastAsia="Roboto" w:hAnsi="Roboto" w:cs="Roboto"/>
              <w:sz w:val="27"/>
              <w:szCs w:val="27"/>
            </w:rPr>
          </w:rPrChange>
        </w:rPr>
      </w:pPr>
    </w:p>
    <w:p w14:paraId="0DCC97CD" w14:textId="0A29439E" w:rsidR="00C014B5" w:rsidRPr="002422A4" w:rsidRDefault="00434BE4">
      <w:pPr>
        <w:shd w:val="clear" w:color="auto" w:fill="FFFFFF"/>
        <w:spacing w:before="100" w:after="100" w:line="240" w:lineRule="auto"/>
        <w:ind w:left="720"/>
        <w:rPr>
          <w:rFonts w:ascii="Amazon Ember" w:eastAsia="Roboto" w:hAnsi="Amazon Ember" w:cs="Amazon Ember"/>
          <w:sz w:val="27"/>
          <w:rPrChange w:id="592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  <w:ins w:id="593" w:author="Nicolas David" w:date="2020-04-29T00:37:00Z">
        <w:r w:rsidRPr="00CC5B93">
          <w:rPr>
            <w:rFonts w:ascii="Amazon Ember" w:eastAsia="Roboto" w:hAnsi="Amazon Ember" w:cs="Amazon Ember"/>
            <w:b/>
            <w:bCs/>
            <w:sz w:val="27"/>
          </w:rPr>
          <w:t>Q.</w:t>
        </w:r>
        <w:r>
          <w:rPr>
            <w:rFonts w:ascii="Amazon Ember" w:eastAsia="Roboto" w:hAnsi="Amazon Ember" w:cs="Amazon Ember"/>
            <w:sz w:val="27"/>
          </w:rPr>
          <w:t xml:space="preserve"> </w:t>
        </w:r>
      </w:ins>
      <w:del w:id="594" w:author="Nicolas David" w:date="2020-04-29T00:37:00Z">
        <w:r w:rsidR="00661108" w:rsidRPr="002422A4" w:rsidDel="00434BE4">
          <w:rPr>
            <w:rFonts w:ascii="Amazon Ember" w:eastAsia="Roboto" w:hAnsi="Amazon Ember" w:cs="Amazon Ember"/>
            <w:sz w:val="27"/>
            <w:rPrChange w:id="595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Q.</w:delText>
        </w:r>
      </w:del>
      <w:r w:rsidR="00661108" w:rsidRPr="002422A4">
        <w:rPr>
          <w:rFonts w:ascii="Amazon Ember" w:eastAsia="Times New Roman" w:hAnsi="Amazon Ember" w:cs="Amazon Ember"/>
          <w:sz w:val="27"/>
          <w:szCs w:val="27"/>
          <w:rPrChange w:id="596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How do I access the digital Conference?</w:t>
      </w:r>
    </w:p>
    <w:p w14:paraId="7CE85B53" w14:textId="1F02F9FF" w:rsidR="00C014B5" w:rsidRPr="002422A4" w:rsidRDefault="002224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mazon Ember" w:eastAsia="Roboto" w:hAnsi="Amazon Ember" w:cs="Amazon Ember"/>
          <w:sz w:val="27"/>
          <w:szCs w:val="27"/>
          <w:rPrChange w:id="597" w:author="Nicolas David" w:date="2020-04-28T17:20:00Z">
            <w:rPr>
              <w:rFonts w:ascii="Roboto" w:eastAsia="Roboto" w:hAnsi="Roboto" w:cs="Roboto"/>
              <w:sz w:val="27"/>
              <w:szCs w:val="27"/>
            </w:rPr>
          </w:rPrChange>
        </w:rPr>
      </w:pPr>
      <w:ins w:id="598" w:author="Nicolas David" w:date="2020-04-29T00:48:00Z">
        <w:r w:rsidRPr="00CC5B93">
          <w:rPr>
            <w:rFonts w:ascii="Amazon Ember" w:eastAsia="Roboto" w:hAnsi="Amazon Ember" w:cs="Amazon Ember"/>
            <w:b/>
            <w:bCs/>
            <w:sz w:val="27"/>
          </w:rPr>
          <w:t>A.</w:t>
        </w:r>
        <w:r w:rsidRPr="00CC5B93">
          <w:rPr>
            <w:rFonts w:ascii="Amazon Ember" w:eastAsia="Roboto" w:hAnsi="Amazon Ember" w:cs="Amazon Ember"/>
            <w:sz w:val="27"/>
          </w:rPr>
          <w:t xml:space="preserve"> </w:t>
        </w:r>
      </w:ins>
      <w:del w:id="599" w:author="Nicolas David" w:date="2020-04-29T00:48:00Z">
        <w:r w:rsidR="00661108" w:rsidRPr="002422A4" w:rsidDel="00222407">
          <w:rPr>
            <w:rFonts w:ascii="Amazon Ember" w:eastAsia="Roboto" w:hAnsi="Amazon Ember" w:cs="Amazon Ember"/>
            <w:sz w:val="27"/>
            <w:rPrChange w:id="600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A.</w:delText>
        </w:r>
      </w:del>
      <w:r w:rsidR="00661108" w:rsidRPr="002422A4">
        <w:rPr>
          <w:rFonts w:ascii="Amazon Ember" w:eastAsia="Roboto" w:hAnsi="Amazon Ember" w:cs="Amazon Ember"/>
          <w:sz w:val="27"/>
          <w:rPrChange w:id="601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This is by invitation conference and attendees should be regitered, approved and confirmed registration in order to be able to attend or </w:t>
      </w:r>
      <w:proofErr w:type="gramStart"/>
      <w:r w:rsidR="00661108" w:rsidRPr="002422A4">
        <w:rPr>
          <w:rFonts w:ascii="Amazon Ember" w:eastAsia="Roboto" w:hAnsi="Amazon Ember" w:cs="Amazon Ember"/>
          <w:sz w:val="27"/>
          <w:rPrChange w:id="602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>present.once</w:t>
      </w:r>
      <w:proofErr w:type="gramEnd"/>
      <w:r w:rsidR="00661108" w:rsidRPr="002422A4">
        <w:rPr>
          <w:rFonts w:ascii="Amazon Ember" w:eastAsia="Roboto" w:hAnsi="Amazon Ember" w:cs="Amazon Ember"/>
          <w:sz w:val="27"/>
          <w:rPrChange w:id="603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 registered an email with the link to access the conference ill be sent by email.</w:t>
      </w:r>
    </w:p>
    <w:p w14:paraId="3E376FE8" w14:textId="77777777" w:rsidR="00434BE4" w:rsidRDefault="00661108">
      <w:pPr>
        <w:shd w:val="clear" w:color="auto" w:fill="FFFFFF"/>
        <w:spacing w:before="100" w:after="100" w:line="240" w:lineRule="auto"/>
        <w:ind w:left="720"/>
        <w:rPr>
          <w:ins w:id="604" w:author="Nicolas David" w:date="2020-04-29T00:37:00Z"/>
          <w:rFonts w:ascii="Amazon Ember" w:eastAsia="Roboto" w:hAnsi="Amazon Ember" w:cs="Amazon Ember"/>
          <w:sz w:val="27"/>
        </w:rPr>
      </w:pPr>
      <w:del w:id="605" w:author="Nicolas David" w:date="2020-04-29T00:37:00Z">
        <w:r w:rsidRPr="002422A4" w:rsidDel="00434BE4">
          <w:rPr>
            <w:rFonts w:ascii="Amazon Ember" w:eastAsia="Roboto" w:hAnsi="Amazon Ember" w:cs="Amazon Ember"/>
            <w:sz w:val="27"/>
            <w:rPrChange w:id="606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Q.</w:delText>
        </w:r>
      </w:del>
    </w:p>
    <w:p w14:paraId="790486C5" w14:textId="7472CEA2" w:rsidR="00C014B5" w:rsidRPr="002422A4" w:rsidRDefault="00434BE4">
      <w:pPr>
        <w:shd w:val="clear" w:color="auto" w:fill="FFFFFF"/>
        <w:spacing w:before="100" w:after="100" w:line="240" w:lineRule="auto"/>
        <w:ind w:left="720"/>
        <w:rPr>
          <w:rFonts w:ascii="Amazon Ember" w:eastAsia="Roboto" w:hAnsi="Amazon Ember" w:cs="Amazon Ember"/>
          <w:sz w:val="27"/>
          <w:rPrChange w:id="607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  <w:ins w:id="608" w:author="Nicolas David" w:date="2020-04-29T00:37:00Z">
        <w:r w:rsidRPr="00CC5B93">
          <w:rPr>
            <w:rFonts w:ascii="Amazon Ember" w:eastAsia="Roboto" w:hAnsi="Amazon Ember" w:cs="Amazon Ember"/>
            <w:b/>
            <w:bCs/>
            <w:sz w:val="27"/>
          </w:rPr>
          <w:t>Q.</w:t>
        </w:r>
        <w:r>
          <w:rPr>
            <w:rFonts w:ascii="Amazon Ember" w:eastAsia="Roboto" w:hAnsi="Amazon Ember" w:cs="Amazon Ember"/>
            <w:sz w:val="27"/>
          </w:rPr>
          <w:t xml:space="preserve"> </w:t>
        </w:r>
      </w:ins>
      <w:r w:rsidR="00661108" w:rsidRPr="002422A4">
        <w:rPr>
          <w:rFonts w:ascii="Amazon Ember" w:eastAsia="Times New Roman" w:hAnsi="Amazon Ember" w:cs="Amazon Ember"/>
          <w:sz w:val="27"/>
          <w:szCs w:val="27"/>
          <w:rPrChange w:id="609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 xml:space="preserve">Will I receive </w:t>
      </w:r>
      <w:proofErr w:type="gramStart"/>
      <w:r w:rsidR="00661108" w:rsidRPr="002422A4">
        <w:rPr>
          <w:rFonts w:ascii="Amazon Ember" w:eastAsia="Times New Roman" w:hAnsi="Amazon Ember" w:cs="Amazon Ember"/>
          <w:sz w:val="27"/>
          <w:szCs w:val="27"/>
          <w:rPrChange w:id="610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a</w:t>
      </w:r>
      <w:proofErr w:type="gramEnd"/>
      <w:r w:rsidR="00661108" w:rsidRPr="002422A4">
        <w:rPr>
          <w:rFonts w:ascii="Amazon Ember" w:eastAsia="Times New Roman" w:hAnsi="Amazon Ember" w:cs="Amazon Ember"/>
          <w:sz w:val="27"/>
          <w:szCs w:val="27"/>
          <w:rPrChange w:id="611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 xml:space="preserve"> attestation of participation if I present virtually?</w:t>
      </w:r>
    </w:p>
    <w:p w14:paraId="3DB32B14" w14:textId="32800E06" w:rsidR="00C014B5" w:rsidRPr="002422A4" w:rsidRDefault="002224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mazon Ember" w:eastAsia="Roboto" w:hAnsi="Amazon Ember" w:cs="Amazon Ember"/>
          <w:sz w:val="27"/>
          <w:szCs w:val="27"/>
          <w:rPrChange w:id="612" w:author="Nicolas David" w:date="2020-04-28T17:20:00Z">
            <w:rPr>
              <w:rFonts w:ascii="Roboto" w:eastAsia="Roboto" w:hAnsi="Roboto" w:cs="Roboto"/>
              <w:sz w:val="27"/>
              <w:szCs w:val="27"/>
            </w:rPr>
          </w:rPrChange>
        </w:rPr>
      </w:pPr>
      <w:ins w:id="613" w:author="Nicolas David" w:date="2020-04-29T00:48:00Z">
        <w:r w:rsidRPr="00CC5B93">
          <w:rPr>
            <w:rFonts w:ascii="Amazon Ember" w:eastAsia="Roboto" w:hAnsi="Amazon Ember" w:cs="Amazon Ember"/>
            <w:b/>
            <w:bCs/>
            <w:sz w:val="27"/>
          </w:rPr>
          <w:t>A.</w:t>
        </w:r>
        <w:r w:rsidRPr="00CC5B93">
          <w:rPr>
            <w:rFonts w:ascii="Amazon Ember" w:eastAsia="Roboto" w:hAnsi="Amazon Ember" w:cs="Amazon Ember"/>
            <w:sz w:val="27"/>
          </w:rPr>
          <w:t xml:space="preserve"> </w:t>
        </w:r>
      </w:ins>
      <w:del w:id="614" w:author="Nicolas David" w:date="2020-04-29T00:48:00Z">
        <w:r w:rsidR="00661108" w:rsidRPr="002422A4" w:rsidDel="00222407">
          <w:rPr>
            <w:rFonts w:ascii="Amazon Ember" w:eastAsia="Roboto" w:hAnsi="Amazon Ember" w:cs="Amazon Ember"/>
            <w:sz w:val="27"/>
            <w:rPrChange w:id="615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A.</w:delText>
        </w:r>
      </w:del>
      <w:r w:rsidR="00661108" w:rsidRPr="002422A4">
        <w:rPr>
          <w:rFonts w:ascii="Amazon Ember" w:eastAsia="Roboto" w:hAnsi="Amazon Ember" w:cs="Amazon Ember"/>
          <w:sz w:val="27"/>
          <w:rPrChange w:id="616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This is by invitation conference and attendees should be regitered, approved and confirmed registration in order to be able to attend or </w:t>
      </w:r>
      <w:proofErr w:type="gramStart"/>
      <w:r w:rsidR="00661108" w:rsidRPr="002422A4">
        <w:rPr>
          <w:rFonts w:ascii="Amazon Ember" w:eastAsia="Roboto" w:hAnsi="Amazon Ember" w:cs="Amazon Ember"/>
          <w:sz w:val="27"/>
          <w:rPrChange w:id="617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>present.once</w:t>
      </w:r>
      <w:proofErr w:type="gramEnd"/>
      <w:r w:rsidR="00661108" w:rsidRPr="002422A4">
        <w:rPr>
          <w:rFonts w:ascii="Amazon Ember" w:eastAsia="Roboto" w:hAnsi="Amazon Ember" w:cs="Amazon Ember"/>
          <w:sz w:val="27"/>
          <w:rPrChange w:id="618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 registered an email with the link to access the conference ill be sent by email.</w:t>
      </w:r>
    </w:p>
    <w:p w14:paraId="42C4A44E" w14:textId="77777777" w:rsidR="00434BE4" w:rsidRDefault="00434BE4">
      <w:pPr>
        <w:shd w:val="clear" w:color="auto" w:fill="FFFFFF"/>
        <w:spacing w:before="100" w:after="100" w:line="240" w:lineRule="auto"/>
        <w:ind w:left="720"/>
        <w:rPr>
          <w:ins w:id="619" w:author="Nicolas David" w:date="2020-04-29T00:37:00Z"/>
          <w:rFonts w:ascii="Amazon Ember" w:eastAsia="Roboto" w:hAnsi="Amazon Ember" w:cs="Amazon Ember"/>
          <w:b/>
          <w:bCs/>
          <w:sz w:val="27"/>
        </w:rPr>
      </w:pPr>
    </w:p>
    <w:p w14:paraId="1D886D51" w14:textId="46B5AD42" w:rsidR="00C014B5" w:rsidRPr="002422A4" w:rsidRDefault="00434BE4">
      <w:pPr>
        <w:shd w:val="clear" w:color="auto" w:fill="FFFFFF"/>
        <w:spacing w:before="100" w:after="100" w:line="240" w:lineRule="auto"/>
        <w:ind w:left="720"/>
        <w:rPr>
          <w:rFonts w:ascii="Amazon Ember" w:eastAsia="Roboto" w:hAnsi="Amazon Ember" w:cs="Amazon Ember"/>
          <w:sz w:val="27"/>
          <w:rPrChange w:id="620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  <w:ins w:id="621" w:author="Nicolas David" w:date="2020-04-29T00:37:00Z">
        <w:r w:rsidRPr="00CC5B93">
          <w:rPr>
            <w:rFonts w:ascii="Amazon Ember" w:eastAsia="Roboto" w:hAnsi="Amazon Ember" w:cs="Amazon Ember"/>
            <w:b/>
            <w:bCs/>
            <w:sz w:val="27"/>
          </w:rPr>
          <w:t>Q.</w:t>
        </w:r>
        <w:r>
          <w:rPr>
            <w:rFonts w:ascii="Amazon Ember" w:eastAsia="Roboto" w:hAnsi="Amazon Ember" w:cs="Amazon Ember"/>
            <w:sz w:val="27"/>
          </w:rPr>
          <w:t xml:space="preserve"> </w:t>
        </w:r>
      </w:ins>
      <w:del w:id="622" w:author="Nicolas David" w:date="2020-04-29T00:37:00Z">
        <w:r w:rsidR="00661108" w:rsidRPr="002422A4" w:rsidDel="00434BE4">
          <w:rPr>
            <w:rFonts w:ascii="Amazon Ember" w:eastAsia="Roboto" w:hAnsi="Amazon Ember" w:cs="Amazon Ember"/>
            <w:sz w:val="27"/>
            <w:rPrChange w:id="623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Q.</w:delText>
        </w:r>
      </w:del>
      <w:r w:rsidR="00661108" w:rsidRPr="002422A4">
        <w:rPr>
          <w:rFonts w:ascii="Amazon Ember" w:eastAsia="Times New Roman" w:hAnsi="Amazon Ember" w:cs="Amazon Ember"/>
          <w:sz w:val="27"/>
          <w:szCs w:val="27"/>
          <w:rPrChange w:id="624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What if I have technical issues?</w:t>
      </w:r>
    </w:p>
    <w:p w14:paraId="15D6881B" w14:textId="31D1D5A4" w:rsidR="00C014B5" w:rsidRPr="002422A4" w:rsidRDefault="002224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mazon Ember" w:eastAsia="Roboto" w:hAnsi="Amazon Ember" w:cs="Amazon Ember"/>
          <w:sz w:val="27"/>
          <w:szCs w:val="27"/>
          <w:rPrChange w:id="625" w:author="Nicolas David" w:date="2020-04-28T17:20:00Z">
            <w:rPr>
              <w:rFonts w:ascii="Roboto" w:eastAsia="Roboto" w:hAnsi="Roboto" w:cs="Roboto"/>
              <w:sz w:val="27"/>
              <w:szCs w:val="27"/>
            </w:rPr>
          </w:rPrChange>
        </w:rPr>
      </w:pPr>
      <w:ins w:id="626" w:author="Nicolas David" w:date="2020-04-29T00:48:00Z">
        <w:r w:rsidRPr="00CC5B93">
          <w:rPr>
            <w:rFonts w:ascii="Amazon Ember" w:eastAsia="Roboto" w:hAnsi="Amazon Ember" w:cs="Amazon Ember"/>
            <w:b/>
            <w:bCs/>
            <w:sz w:val="27"/>
          </w:rPr>
          <w:t>A.</w:t>
        </w:r>
        <w:r w:rsidRPr="00CC5B93">
          <w:rPr>
            <w:rFonts w:ascii="Amazon Ember" w:eastAsia="Roboto" w:hAnsi="Amazon Ember" w:cs="Amazon Ember"/>
            <w:sz w:val="27"/>
          </w:rPr>
          <w:t xml:space="preserve"> </w:t>
        </w:r>
      </w:ins>
      <w:del w:id="627" w:author="Nicolas David" w:date="2020-04-29T00:48:00Z">
        <w:r w:rsidR="00661108" w:rsidRPr="002422A4" w:rsidDel="00222407">
          <w:rPr>
            <w:rFonts w:ascii="Amazon Ember" w:eastAsia="Roboto" w:hAnsi="Amazon Ember" w:cs="Amazon Ember"/>
            <w:sz w:val="27"/>
            <w:rPrChange w:id="628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 xml:space="preserve">A. </w:delText>
        </w:r>
      </w:del>
      <w:r w:rsidR="00661108" w:rsidRPr="002422A4">
        <w:rPr>
          <w:rFonts w:ascii="Amazon Ember" w:eastAsia="Roboto" w:hAnsi="Amazon Ember" w:cs="Amazon Ember"/>
          <w:sz w:val="27"/>
          <w:rPrChange w:id="629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there will be </w:t>
      </w:r>
      <w:proofErr w:type="spellStart"/>
      <w:r w:rsidR="00661108" w:rsidRPr="002422A4">
        <w:rPr>
          <w:rFonts w:ascii="Amazon Ember" w:eastAsia="Roboto" w:hAnsi="Amazon Ember" w:cs="Amazon Ember"/>
          <w:sz w:val="27"/>
          <w:rPrChange w:id="630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>Frequest</w:t>
      </w:r>
      <w:proofErr w:type="spellEnd"/>
      <w:r w:rsidR="00661108" w:rsidRPr="002422A4">
        <w:rPr>
          <w:rFonts w:ascii="Amazon Ember" w:eastAsia="Roboto" w:hAnsi="Amazon Ember" w:cs="Amazon Ember"/>
          <w:sz w:val="27"/>
          <w:rPrChange w:id="631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 Asked questions available to troubleshoot the issue. the solution is a cloud based solution and if a technical issue hapens it will be at the end user side</w:t>
      </w:r>
    </w:p>
    <w:p w14:paraId="2BA90FDB" w14:textId="77777777" w:rsidR="00434BE4" w:rsidRDefault="00434BE4" w:rsidP="00434BE4">
      <w:pPr>
        <w:shd w:val="clear" w:color="auto" w:fill="FFFFFF"/>
        <w:spacing w:before="100" w:after="100" w:line="240" w:lineRule="auto"/>
        <w:ind w:left="720"/>
        <w:rPr>
          <w:ins w:id="632" w:author="Nicolas David" w:date="2020-04-29T00:37:00Z"/>
          <w:rFonts w:ascii="Amazon Ember" w:eastAsia="Roboto" w:hAnsi="Amazon Ember" w:cs="Amazon Ember"/>
          <w:b/>
          <w:bCs/>
          <w:sz w:val="27"/>
        </w:rPr>
      </w:pPr>
    </w:p>
    <w:p w14:paraId="7452D06B" w14:textId="47FF63EB" w:rsidR="00434BE4" w:rsidRDefault="00434BE4" w:rsidP="00434BE4">
      <w:pPr>
        <w:shd w:val="clear" w:color="auto" w:fill="FFFFFF"/>
        <w:spacing w:before="100" w:after="100" w:line="240" w:lineRule="auto"/>
        <w:ind w:left="720"/>
        <w:rPr>
          <w:ins w:id="633" w:author="Nicolas David" w:date="2020-04-29T00:32:00Z"/>
          <w:rFonts w:ascii="Amazon Ember" w:eastAsia="Times New Roman" w:hAnsi="Amazon Ember" w:cs="Amazon Ember"/>
          <w:sz w:val="27"/>
          <w:szCs w:val="27"/>
        </w:rPr>
      </w:pPr>
      <w:ins w:id="634" w:author="Nicolas David" w:date="2020-04-29T00:32:00Z">
        <w:r w:rsidRPr="00434BE4">
          <w:rPr>
            <w:rFonts w:ascii="Amazon Ember" w:eastAsia="Roboto" w:hAnsi="Amazon Ember" w:cs="Amazon Ember"/>
            <w:b/>
            <w:bCs/>
            <w:sz w:val="27"/>
            <w:rPrChange w:id="635" w:author="Nicolas David" w:date="2020-04-29T00:33:00Z">
              <w:rPr>
                <w:rFonts w:ascii="Amazon Ember" w:eastAsia="Roboto" w:hAnsi="Amazon Ember" w:cs="Amazon Ember"/>
                <w:sz w:val="27"/>
              </w:rPr>
            </w:rPrChange>
          </w:rPr>
          <w:t>Q.</w:t>
        </w:r>
        <w:r>
          <w:rPr>
            <w:rFonts w:ascii="Amazon Ember" w:eastAsia="Roboto" w:hAnsi="Amazon Ember" w:cs="Amazon Ember"/>
            <w:sz w:val="27"/>
          </w:rPr>
          <w:t xml:space="preserve"> </w:t>
        </w:r>
        <w:r w:rsidRPr="00CC5B93">
          <w:rPr>
            <w:rFonts w:ascii="Amazon Ember" w:eastAsia="Times New Roman" w:hAnsi="Amazon Ember" w:cs="Amazon Ember"/>
            <w:sz w:val="27"/>
            <w:szCs w:val="27"/>
          </w:rPr>
          <w:t xml:space="preserve">Can I share my </w:t>
        </w:r>
        <w:proofErr w:type="gramStart"/>
        <w:r>
          <w:rPr>
            <w:rFonts w:ascii="Amazon Ember" w:eastAsia="Times New Roman" w:hAnsi="Amazon Ember" w:cs="Amazon Ember"/>
            <w:sz w:val="27"/>
            <w:szCs w:val="27"/>
          </w:rPr>
          <w:t>screen ?</w:t>
        </w:r>
        <w:proofErr w:type="gramEnd"/>
      </w:ins>
    </w:p>
    <w:p w14:paraId="6011F678" w14:textId="53C78607" w:rsidR="00434BE4" w:rsidRPr="00CC5B93" w:rsidRDefault="00434BE4" w:rsidP="00434BE4">
      <w:pPr>
        <w:shd w:val="clear" w:color="auto" w:fill="FFFFFF"/>
        <w:spacing w:before="100" w:after="100" w:line="240" w:lineRule="auto"/>
        <w:ind w:left="720"/>
        <w:rPr>
          <w:ins w:id="636" w:author="Nicolas David" w:date="2020-04-29T00:32:00Z"/>
          <w:rFonts w:ascii="Amazon Ember" w:eastAsia="Roboto" w:hAnsi="Amazon Ember" w:cs="Amazon Ember"/>
          <w:sz w:val="27"/>
        </w:rPr>
      </w:pPr>
      <w:ins w:id="637" w:author="Nicolas David" w:date="2020-04-29T00:32:00Z">
        <w:r w:rsidRPr="00434BE4">
          <w:rPr>
            <w:rFonts w:ascii="Amazon Ember" w:eastAsia="Roboto" w:hAnsi="Amazon Ember" w:cs="Amazon Ember"/>
            <w:b/>
            <w:bCs/>
            <w:sz w:val="27"/>
            <w:rPrChange w:id="638" w:author="Nicolas David" w:date="2020-04-29T00:33:00Z">
              <w:rPr>
                <w:rFonts w:ascii="Amazon Ember" w:eastAsia="Roboto" w:hAnsi="Amazon Ember" w:cs="Amazon Ember"/>
                <w:sz w:val="27"/>
              </w:rPr>
            </w:rPrChange>
          </w:rPr>
          <w:t>A.</w:t>
        </w:r>
        <w:r>
          <w:rPr>
            <w:rFonts w:ascii="Amazon Ember" w:eastAsia="Roboto" w:hAnsi="Amazon Ember" w:cs="Amazon Ember"/>
            <w:sz w:val="27"/>
          </w:rPr>
          <w:t xml:space="preserve"> </w:t>
        </w:r>
      </w:ins>
      <w:ins w:id="639" w:author="Nicolas David" w:date="2020-04-29T00:33:00Z">
        <w:r>
          <w:rPr>
            <w:rFonts w:ascii="Amazon Ember" w:eastAsia="Roboto" w:hAnsi="Amazon Ember" w:cs="Amazon Ember"/>
            <w:sz w:val="27"/>
          </w:rPr>
          <w:t>Y</w:t>
        </w:r>
      </w:ins>
      <w:ins w:id="640" w:author="Nicolas David" w:date="2020-04-29T00:32:00Z">
        <w:r>
          <w:rPr>
            <w:rFonts w:ascii="Amazon Ember" w:eastAsia="Roboto" w:hAnsi="Amazon Ember" w:cs="Amazon Ember"/>
            <w:sz w:val="27"/>
          </w:rPr>
          <w:t>es</w:t>
        </w:r>
      </w:ins>
      <w:ins w:id="641" w:author="Nicolas David" w:date="2020-04-29T00:33:00Z">
        <w:r>
          <w:rPr>
            <w:rFonts w:ascii="Amazon Ember" w:eastAsia="Roboto" w:hAnsi="Amazon Ember" w:cs="Amazon Ember"/>
            <w:sz w:val="27"/>
          </w:rPr>
          <w:t>.</w:t>
        </w:r>
      </w:ins>
    </w:p>
    <w:p w14:paraId="632418AB" w14:textId="77777777" w:rsidR="00434BE4" w:rsidRDefault="00434BE4">
      <w:pPr>
        <w:shd w:val="clear" w:color="auto" w:fill="FFFFFF"/>
        <w:spacing w:before="100" w:after="100" w:line="240" w:lineRule="auto"/>
        <w:ind w:left="720"/>
        <w:rPr>
          <w:ins w:id="642" w:author="Nicolas David" w:date="2020-04-29T00:32:00Z"/>
          <w:rFonts w:ascii="Amazon Ember" w:eastAsia="Roboto" w:hAnsi="Amazon Ember" w:cs="Amazon Ember"/>
          <w:sz w:val="27"/>
        </w:rPr>
      </w:pPr>
    </w:p>
    <w:p w14:paraId="623038D1" w14:textId="204D011E" w:rsidR="00C014B5" w:rsidRPr="002422A4" w:rsidRDefault="00434BE4">
      <w:pPr>
        <w:shd w:val="clear" w:color="auto" w:fill="FFFFFF"/>
        <w:spacing w:before="100" w:after="100" w:line="240" w:lineRule="auto"/>
        <w:ind w:left="720"/>
        <w:rPr>
          <w:rFonts w:ascii="Amazon Ember" w:eastAsia="Roboto" w:hAnsi="Amazon Ember" w:cs="Amazon Ember"/>
          <w:sz w:val="27"/>
          <w:rPrChange w:id="643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  <w:ins w:id="644" w:author="Nicolas David" w:date="2020-04-29T00:37:00Z">
        <w:r w:rsidRPr="00CC5B93">
          <w:rPr>
            <w:rFonts w:ascii="Amazon Ember" w:eastAsia="Roboto" w:hAnsi="Amazon Ember" w:cs="Amazon Ember"/>
            <w:b/>
            <w:bCs/>
            <w:sz w:val="27"/>
          </w:rPr>
          <w:t>Q.</w:t>
        </w:r>
        <w:r>
          <w:rPr>
            <w:rFonts w:ascii="Amazon Ember" w:eastAsia="Roboto" w:hAnsi="Amazon Ember" w:cs="Amazon Ember"/>
            <w:sz w:val="27"/>
          </w:rPr>
          <w:t xml:space="preserve"> </w:t>
        </w:r>
      </w:ins>
      <w:del w:id="645" w:author="Nicolas David" w:date="2020-04-29T00:37:00Z">
        <w:r w:rsidR="00661108" w:rsidRPr="002422A4" w:rsidDel="00434BE4">
          <w:rPr>
            <w:rFonts w:ascii="Amazon Ember" w:eastAsia="Roboto" w:hAnsi="Amazon Ember" w:cs="Amazon Ember"/>
            <w:sz w:val="27"/>
            <w:rPrChange w:id="646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Q.</w:delText>
        </w:r>
      </w:del>
      <w:r w:rsidR="00661108" w:rsidRPr="002422A4">
        <w:rPr>
          <w:rFonts w:ascii="Amazon Ember" w:eastAsia="Times New Roman" w:hAnsi="Amazon Ember" w:cs="Amazon Ember"/>
          <w:sz w:val="27"/>
          <w:szCs w:val="27"/>
          <w:rPrChange w:id="647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Can I share my session Recording?</w:t>
      </w:r>
    </w:p>
    <w:p w14:paraId="6F008EED" w14:textId="33E8FB39" w:rsidR="00C014B5" w:rsidRPr="002422A4" w:rsidRDefault="00222407">
      <w:pPr>
        <w:shd w:val="clear" w:color="auto" w:fill="FFFFFF"/>
        <w:spacing w:before="100" w:after="100" w:line="240" w:lineRule="auto"/>
        <w:ind w:left="720"/>
        <w:rPr>
          <w:rFonts w:ascii="Amazon Ember" w:eastAsia="Roboto" w:hAnsi="Amazon Ember" w:cs="Amazon Ember"/>
          <w:sz w:val="27"/>
          <w:rPrChange w:id="648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  <w:ins w:id="649" w:author="Nicolas David" w:date="2020-04-29T00:49:00Z">
        <w:r w:rsidRPr="00CC5B93">
          <w:rPr>
            <w:rFonts w:ascii="Amazon Ember" w:eastAsia="Roboto" w:hAnsi="Amazon Ember" w:cs="Amazon Ember"/>
            <w:b/>
            <w:bCs/>
            <w:sz w:val="27"/>
          </w:rPr>
          <w:t>A.</w:t>
        </w:r>
        <w:r w:rsidRPr="00CC5B93">
          <w:rPr>
            <w:rFonts w:ascii="Amazon Ember" w:eastAsia="Roboto" w:hAnsi="Amazon Ember" w:cs="Amazon Ember"/>
            <w:sz w:val="27"/>
          </w:rPr>
          <w:t xml:space="preserve"> </w:t>
        </w:r>
      </w:ins>
      <w:del w:id="650" w:author="Nicolas David" w:date="2020-04-29T00:49:00Z">
        <w:r w:rsidR="00661108" w:rsidRPr="002422A4" w:rsidDel="00222407">
          <w:rPr>
            <w:rFonts w:ascii="Amazon Ember" w:eastAsia="Roboto" w:hAnsi="Amazon Ember" w:cs="Amazon Ember"/>
            <w:sz w:val="27"/>
            <w:rPrChange w:id="651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 xml:space="preserve">A. </w:delText>
        </w:r>
      </w:del>
      <w:r w:rsidR="00661108" w:rsidRPr="002422A4">
        <w:rPr>
          <w:rFonts w:ascii="Amazon Ember" w:eastAsia="Roboto" w:hAnsi="Amazon Ember" w:cs="Amazon Ember"/>
          <w:sz w:val="27"/>
          <w:rPrChange w:id="652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>Yes there will be available access to recordings and Material.</w:t>
      </w:r>
    </w:p>
    <w:p w14:paraId="7ED41BF6" w14:textId="77777777" w:rsidR="00434BE4" w:rsidRDefault="00434BE4">
      <w:pPr>
        <w:shd w:val="clear" w:color="auto" w:fill="FFFFFF"/>
        <w:spacing w:before="100" w:after="100" w:line="240" w:lineRule="auto"/>
        <w:ind w:left="720"/>
        <w:rPr>
          <w:ins w:id="653" w:author="Nicolas David" w:date="2020-04-29T00:37:00Z"/>
          <w:rFonts w:ascii="Amazon Ember" w:eastAsia="Roboto" w:hAnsi="Amazon Ember" w:cs="Amazon Ember"/>
          <w:sz w:val="27"/>
        </w:rPr>
      </w:pPr>
    </w:p>
    <w:p w14:paraId="0378149C" w14:textId="162487BF" w:rsidR="00C014B5" w:rsidRPr="002422A4" w:rsidRDefault="00434BE4">
      <w:pPr>
        <w:shd w:val="clear" w:color="auto" w:fill="FFFFFF"/>
        <w:spacing w:before="100" w:after="100" w:line="240" w:lineRule="auto"/>
        <w:ind w:left="720"/>
        <w:rPr>
          <w:rFonts w:ascii="Amazon Ember" w:eastAsia="Roboto" w:hAnsi="Amazon Ember" w:cs="Amazon Ember"/>
          <w:sz w:val="27"/>
          <w:rPrChange w:id="654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  <w:ins w:id="655" w:author="Nicolas David" w:date="2020-04-29T00:37:00Z">
        <w:r w:rsidRPr="00CC5B93">
          <w:rPr>
            <w:rFonts w:ascii="Amazon Ember" w:eastAsia="Roboto" w:hAnsi="Amazon Ember" w:cs="Amazon Ember"/>
            <w:b/>
            <w:bCs/>
            <w:sz w:val="27"/>
          </w:rPr>
          <w:t>Q.</w:t>
        </w:r>
        <w:r>
          <w:rPr>
            <w:rFonts w:ascii="Amazon Ember" w:eastAsia="Roboto" w:hAnsi="Amazon Ember" w:cs="Amazon Ember"/>
            <w:sz w:val="27"/>
          </w:rPr>
          <w:t xml:space="preserve"> </w:t>
        </w:r>
      </w:ins>
      <w:del w:id="656" w:author="Nicolas David" w:date="2020-04-29T00:37:00Z">
        <w:r w:rsidR="00661108" w:rsidRPr="002422A4" w:rsidDel="00434BE4">
          <w:rPr>
            <w:rFonts w:ascii="Amazon Ember" w:eastAsia="Roboto" w:hAnsi="Amazon Ember" w:cs="Amazon Ember"/>
            <w:sz w:val="27"/>
            <w:rPrChange w:id="657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Q.</w:delText>
        </w:r>
      </w:del>
      <w:r w:rsidR="00661108" w:rsidRPr="002422A4">
        <w:rPr>
          <w:rFonts w:ascii="Amazon Ember" w:eastAsia="Times New Roman" w:hAnsi="Amazon Ember" w:cs="Amazon Ember"/>
          <w:sz w:val="27"/>
          <w:szCs w:val="27"/>
          <w:rPrChange w:id="658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When will my session be played?</w:t>
      </w:r>
    </w:p>
    <w:p w14:paraId="30BB578D" w14:textId="2A5EF8BB" w:rsidR="00C014B5" w:rsidRPr="002422A4" w:rsidRDefault="002224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mazon Ember" w:eastAsia="Roboto" w:hAnsi="Amazon Ember" w:cs="Amazon Ember"/>
          <w:sz w:val="27"/>
          <w:szCs w:val="27"/>
          <w:rPrChange w:id="659" w:author="Nicolas David" w:date="2020-04-28T17:20:00Z">
            <w:rPr>
              <w:rFonts w:ascii="Roboto" w:eastAsia="Roboto" w:hAnsi="Roboto" w:cs="Roboto"/>
              <w:sz w:val="27"/>
              <w:szCs w:val="27"/>
            </w:rPr>
          </w:rPrChange>
        </w:rPr>
      </w:pPr>
      <w:ins w:id="660" w:author="Nicolas David" w:date="2020-04-29T00:49:00Z">
        <w:r w:rsidRPr="00CC5B93">
          <w:rPr>
            <w:rFonts w:ascii="Amazon Ember" w:eastAsia="Roboto" w:hAnsi="Amazon Ember" w:cs="Amazon Ember"/>
            <w:b/>
            <w:bCs/>
            <w:sz w:val="27"/>
          </w:rPr>
          <w:lastRenderedPageBreak/>
          <w:t>A.</w:t>
        </w:r>
        <w:r w:rsidRPr="00CC5B93">
          <w:rPr>
            <w:rFonts w:ascii="Amazon Ember" w:eastAsia="Roboto" w:hAnsi="Amazon Ember" w:cs="Amazon Ember"/>
            <w:sz w:val="27"/>
          </w:rPr>
          <w:t xml:space="preserve"> </w:t>
        </w:r>
      </w:ins>
      <w:del w:id="661" w:author="Nicolas David" w:date="2020-04-29T00:49:00Z">
        <w:r w:rsidR="00661108" w:rsidRPr="002422A4" w:rsidDel="00222407">
          <w:rPr>
            <w:rFonts w:ascii="Amazon Ember" w:eastAsia="Roboto" w:hAnsi="Amazon Ember" w:cs="Amazon Ember"/>
            <w:sz w:val="27"/>
            <w:rPrChange w:id="662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 xml:space="preserve">A. </w:delText>
        </w:r>
      </w:del>
      <w:r w:rsidR="00661108" w:rsidRPr="002422A4">
        <w:rPr>
          <w:rFonts w:ascii="Amazon Ember" w:eastAsia="Roboto" w:hAnsi="Amazon Ember" w:cs="Amazon Ember"/>
          <w:sz w:val="27"/>
          <w:rPrChange w:id="663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The </w:t>
      </w:r>
      <w:proofErr w:type="spellStart"/>
      <w:r w:rsidR="00661108" w:rsidRPr="002422A4">
        <w:rPr>
          <w:rFonts w:ascii="Amazon Ember" w:eastAsia="Roboto" w:hAnsi="Amazon Ember" w:cs="Amazon Ember"/>
          <w:sz w:val="27"/>
          <w:rPrChange w:id="664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>conferecne</w:t>
      </w:r>
      <w:proofErr w:type="spellEnd"/>
      <w:r w:rsidR="00661108" w:rsidRPr="002422A4">
        <w:rPr>
          <w:rFonts w:ascii="Amazon Ember" w:eastAsia="Roboto" w:hAnsi="Amazon Ember" w:cs="Amazon Ember"/>
          <w:sz w:val="27"/>
          <w:rPrChange w:id="665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 organizer has the </w:t>
      </w:r>
      <w:proofErr w:type="gramStart"/>
      <w:r w:rsidR="00661108" w:rsidRPr="002422A4">
        <w:rPr>
          <w:rFonts w:ascii="Amazon Ember" w:eastAsia="Roboto" w:hAnsi="Amazon Ember" w:cs="Amazon Ember"/>
          <w:sz w:val="27"/>
          <w:rPrChange w:id="666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>decision ,</w:t>
      </w:r>
      <w:proofErr w:type="gramEnd"/>
      <w:r w:rsidR="00661108" w:rsidRPr="002422A4">
        <w:rPr>
          <w:rFonts w:ascii="Amazon Ember" w:eastAsia="Roboto" w:hAnsi="Amazon Ember" w:cs="Amazon Ember"/>
          <w:sz w:val="27"/>
          <w:rPrChange w:id="667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 but if it was live it will be streamed.</w:t>
      </w:r>
    </w:p>
    <w:p w14:paraId="33A5A8CD" w14:textId="77777777" w:rsidR="00434BE4" w:rsidRDefault="00661108">
      <w:pPr>
        <w:shd w:val="clear" w:color="auto" w:fill="FFFFFF"/>
        <w:spacing w:before="100" w:after="100" w:line="240" w:lineRule="auto"/>
        <w:ind w:left="720"/>
        <w:rPr>
          <w:ins w:id="668" w:author="Nicolas David" w:date="2020-04-29T00:37:00Z"/>
          <w:rFonts w:ascii="Amazon Ember" w:eastAsia="Roboto" w:hAnsi="Amazon Ember" w:cs="Amazon Ember"/>
          <w:sz w:val="27"/>
        </w:rPr>
      </w:pPr>
      <w:del w:id="669" w:author="Nicolas David" w:date="2020-04-29T00:37:00Z">
        <w:r w:rsidRPr="002422A4" w:rsidDel="00434BE4">
          <w:rPr>
            <w:rFonts w:ascii="Amazon Ember" w:eastAsia="Roboto" w:hAnsi="Amazon Ember" w:cs="Amazon Ember"/>
            <w:sz w:val="27"/>
            <w:rPrChange w:id="670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Q.</w:delText>
        </w:r>
      </w:del>
    </w:p>
    <w:p w14:paraId="1E1A7C83" w14:textId="1D58A4DB" w:rsidR="00C014B5" w:rsidRPr="002422A4" w:rsidRDefault="00434BE4">
      <w:pPr>
        <w:shd w:val="clear" w:color="auto" w:fill="FFFFFF"/>
        <w:spacing w:before="100" w:after="100" w:line="240" w:lineRule="auto"/>
        <w:ind w:left="720"/>
        <w:rPr>
          <w:rFonts w:ascii="Amazon Ember" w:eastAsia="Roboto" w:hAnsi="Amazon Ember" w:cs="Amazon Ember"/>
          <w:sz w:val="27"/>
          <w:rPrChange w:id="671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  <w:ins w:id="672" w:author="Nicolas David" w:date="2020-04-29T00:37:00Z">
        <w:r w:rsidRPr="00CC5B93">
          <w:rPr>
            <w:rFonts w:ascii="Amazon Ember" w:eastAsia="Roboto" w:hAnsi="Amazon Ember" w:cs="Amazon Ember"/>
            <w:b/>
            <w:bCs/>
            <w:sz w:val="27"/>
          </w:rPr>
          <w:t>Q.</w:t>
        </w:r>
        <w:r>
          <w:rPr>
            <w:rFonts w:ascii="Amazon Ember" w:eastAsia="Roboto" w:hAnsi="Amazon Ember" w:cs="Amazon Ember"/>
            <w:sz w:val="27"/>
          </w:rPr>
          <w:t xml:space="preserve"> </w:t>
        </w:r>
      </w:ins>
      <w:r w:rsidR="00661108" w:rsidRPr="002422A4">
        <w:rPr>
          <w:rFonts w:ascii="Amazon Ember" w:eastAsia="Times New Roman" w:hAnsi="Amazon Ember" w:cs="Amazon Ember"/>
          <w:sz w:val="27"/>
          <w:szCs w:val="27"/>
          <w:rPrChange w:id="673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Can I use a poll to stimulate discussions from the audience?</w:t>
      </w:r>
    </w:p>
    <w:p w14:paraId="79278195" w14:textId="26157240" w:rsidR="00C014B5" w:rsidRPr="002422A4" w:rsidRDefault="002224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mazon Ember" w:eastAsia="Roboto" w:hAnsi="Amazon Ember" w:cs="Amazon Ember"/>
          <w:sz w:val="27"/>
          <w:szCs w:val="27"/>
          <w:rPrChange w:id="674" w:author="Nicolas David" w:date="2020-04-28T17:20:00Z">
            <w:rPr>
              <w:rFonts w:ascii="Roboto" w:eastAsia="Roboto" w:hAnsi="Roboto" w:cs="Roboto"/>
              <w:sz w:val="27"/>
              <w:szCs w:val="27"/>
            </w:rPr>
          </w:rPrChange>
        </w:rPr>
      </w:pPr>
      <w:ins w:id="675" w:author="Nicolas David" w:date="2020-04-29T00:49:00Z">
        <w:r w:rsidRPr="00CC5B93">
          <w:rPr>
            <w:rFonts w:ascii="Amazon Ember" w:eastAsia="Roboto" w:hAnsi="Amazon Ember" w:cs="Amazon Ember"/>
            <w:b/>
            <w:bCs/>
            <w:sz w:val="27"/>
          </w:rPr>
          <w:t>A.</w:t>
        </w:r>
        <w:r w:rsidRPr="00CC5B93">
          <w:rPr>
            <w:rFonts w:ascii="Amazon Ember" w:eastAsia="Roboto" w:hAnsi="Amazon Ember" w:cs="Amazon Ember"/>
            <w:sz w:val="27"/>
          </w:rPr>
          <w:t xml:space="preserve"> </w:t>
        </w:r>
      </w:ins>
      <w:del w:id="676" w:author="Nicolas David" w:date="2020-04-29T00:49:00Z">
        <w:r w:rsidR="00661108" w:rsidRPr="002422A4" w:rsidDel="00222407">
          <w:rPr>
            <w:rFonts w:ascii="Amazon Ember" w:eastAsia="Roboto" w:hAnsi="Amazon Ember" w:cs="Amazon Ember"/>
            <w:sz w:val="27"/>
            <w:rPrChange w:id="677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 xml:space="preserve">A. </w:delText>
        </w:r>
      </w:del>
      <w:r w:rsidR="00661108" w:rsidRPr="002422A4">
        <w:rPr>
          <w:rFonts w:ascii="Amazon Ember" w:eastAsia="Roboto" w:hAnsi="Amazon Ember" w:cs="Amazon Ember"/>
          <w:sz w:val="27"/>
          <w:rPrChange w:id="678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>Yes Poll is a feature that will be available in the first release.</w:t>
      </w:r>
    </w:p>
    <w:p w14:paraId="7BA322B8" w14:textId="77777777" w:rsidR="00C014B5" w:rsidRPr="002422A4" w:rsidRDefault="00661108">
      <w:pPr>
        <w:rPr>
          <w:rFonts w:ascii="Amazon Ember" w:eastAsia="Times New Roman" w:hAnsi="Amazon Ember" w:cs="Amazon Ember"/>
          <w:sz w:val="27"/>
          <w:szCs w:val="27"/>
          <w:rPrChange w:id="679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</w:pPr>
      <w:r w:rsidRPr="002422A4">
        <w:rPr>
          <w:rFonts w:ascii="Amazon Ember" w:eastAsia="Times New Roman" w:hAnsi="Amazon Ember" w:cs="Amazon Ember"/>
          <w:sz w:val="27"/>
          <w:szCs w:val="27"/>
          <w:rPrChange w:id="680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br w:type="page"/>
      </w:r>
    </w:p>
    <w:p w14:paraId="3C77D4C5" w14:textId="550C78EB" w:rsidR="00C014B5" w:rsidRPr="00434BE4" w:rsidRDefault="00661108">
      <w:pPr>
        <w:pStyle w:val="ListParagraph"/>
        <w:shd w:val="clear" w:color="auto" w:fill="FFFFFF"/>
        <w:spacing w:before="100" w:beforeAutospacing="1" w:after="100" w:afterAutospacing="1" w:line="240" w:lineRule="auto"/>
        <w:rPr>
          <w:ins w:id="681" w:author="Nicolas David" w:date="2020-04-28T23:58:00Z"/>
          <w:rFonts w:ascii="Amazon Ember" w:eastAsia="Times New Roman" w:hAnsi="Amazon Ember" w:cs="Amazon Ember"/>
          <w:b/>
          <w:bCs/>
          <w:sz w:val="27"/>
          <w:szCs w:val="27"/>
          <w:rPrChange w:id="682" w:author="Nicolas David" w:date="2020-04-29T00:39:00Z">
            <w:rPr>
              <w:ins w:id="683" w:author="Nicolas David" w:date="2020-04-28T23:58:00Z"/>
            </w:rPr>
          </w:rPrChange>
        </w:rPr>
        <w:pPrChange w:id="684" w:author="Nicolas David" w:date="2020-04-29T00:49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r w:rsidRPr="00434BE4">
        <w:rPr>
          <w:rFonts w:ascii="Amazon Ember" w:eastAsia="Times New Roman" w:hAnsi="Amazon Ember" w:cs="Amazon Ember"/>
          <w:b/>
          <w:bCs/>
          <w:sz w:val="27"/>
          <w:szCs w:val="27"/>
          <w:rPrChange w:id="685" w:author="Nicolas David" w:date="2020-04-29T00:39:00Z">
            <w:rPr>
              <w:rFonts w:ascii="Roboto" w:eastAsia="Times New Roman" w:hAnsi="Roboto" w:cs="Times New Roman"/>
              <w:b/>
              <w:bCs/>
              <w:sz w:val="27"/>
              <w:szCs w:val="27"/>
            </w:rPr>
          </w:rPrChange>
        </w:rPr>
        <w:lastRenderedPageBreak/>
        <w:t xml:space="preserve">For a session moderator: </w:t>
      </w:r>
    </w:p>
    <w:p w14:paraId="7F18E39A" w14:textId="680F3166" w:rsidR="00A90B34" w:rsidRDefault="00A90B34" w:rsidP="00A90B34">
      <w:pPr>
        <w:shd w:val="clear" w:color="auto" w:fill="FFFFFF"/>
        <w:spacing w:before="100" w:after="100" w:line="240" w:lineRule="auto"/>
        <w:ind w:left="720"/>
        <w:rPr>
          <w:ins w:id="686" w:author="Nicolas David" w:date="2020-04-28T23:58:00Z"/>
          <w:rFonts w:ascii="Amazon Ember" w:eastAsia="Roboto" w:hAnsi="Amazon Ember" w:cs="Amazon Ember"/>
          <w:sz w:val="27"/>
        </w:rPr>
      </w:pPr>
      <w:ins w:id="687" w:author="Nicolas David" w:date="2020-04-28T23:58:00Z">
        <w:r w:rsidRPr="00CC5B93">
          <w:rPr>
            <w:rFonts w:ascii="Amazon Ember" w:eastAsia="Roboto" w:hAnsi="Amazon Ember" w:cs="Amazon Ember"/>
            <w:b/>
            <w:bCs/>
            <w:sz w:val="27"/>
          </w:rPr>
          <w:t>Q.</w:t>
        </w:r>
        <w:r>
          <w:rPr>
            <w:rFonts w:ascii="Amazon Ember" w:eastAsia="Roboto" w:hAnsi="Amazon Ember" w:cs="Amazon Ember"/>
            <w:b/>
            <w:bCs/>
            <w:sz w:val="27"/>
          </w:rPr>
          <w:t xml:space="preserve"> </w:t>
        </w:r>
        <w:r w:rsidRPr="00A90B34">
          <w:rPr>
            <w:rFonts w:ascii="Amazon Ember" w:eastAsia="Roboto" w:hAnsi="Amazon Ember" w:cs="Amazon Ember"/>
            <w:sz w:val="27"/>
            <w:rPrChange w:id="688" w:author="Nicolas David" w:date="2020-04-28T23:58:00Z">
              <w:rPr>
                <w:rFonts w:ascii="Amazon Ember" w:eastAsia="Roboto" w:hAnsi="Amazon Ember" w:cs="Amazon Ember"/>
                <w:b/>
                <w:bCs/>
                <w:sz w:val="27"/>
              </w:rPr>
            </w:rPrChange>
          </w:rPr>
          <w:t xml:space="preserve">Do I need to download any additional software to attend the </w:t>
        </w:r>
        <w:proofErr w:type="gramStart"/>
        <w:r w:rsidRPr="00A90B34">
          <w:rPr>
            <w:rFonts w:ascii="Amazon Ember" w:eastAsia="Roboto" w:hAnsi="Amazon Ember" w:cs="Amazon Ember"/>
            <w:sz w:val="27"/>
            <w:rPrChange w:id="689" w:author="Nicolas David" w:date="2020-04-28T23:58:00Z">
              <w:rPr>
                <w:rFonts w:ascii="Amazon Ember" w:eastAsia="Roboto" w:hAnsi="Amazon Ember" w:cs="Amazon Ember"/>
                <w:b/>
                <w:bCs/>
                <w:sz w:val="27"/>
              </w:rPr>
            </w:rPrChange>
          </w:rPr>
          <w:t>conference ?</w:t>
        </w:r>
        <w:proofErr w:type="gramEnd"/>
      </w:ins>
    </w:p>
    <w:p w14:paraId="29E6F1D8" w14:textId="4B67B8D9" w:rsidR="00A90B34" w:rsidRPr="00A90B34" w:rsidRDefault="00A90B34" w:rsidP="00A90B34">
      <w:pPr>
        <w:shd w:val="clear" w:color="auto" w:fill="FFFFFF"/>
        <w:spacing w:before="100" w:after="100" w:line="240" w:lineRule="auto"/>
        <w:ind w:left="720"/>
        <w:rPr>
          <w:ins w:id="690" w:author="Nicolas David" w:date="2020-04-28T23:58:00Z"/>
          <w:rFonts w:ascii="Amazon Ember" w:eastAsia="Roboto" w:hAnsi="Amazon Ember" w:cs="Amazon Ember"/>
          <w:sz w:val="27"/>
        </w:rPr>
      </w:pPr>
      <w:ins w:id="691" w:author="Nicolas David" w:date="2020-04-28T23:58:00Z">
        <w:r w:rsidRPr="00A90B34">
          <w:rPr>
            <w:rFonts w:ascii="Amazon Ember" w:eastAsia="Roboto" w:hAnsi="Amazon Ember" w:cs="Amazon Ember"/>
            <w:b/>
            <w:bCs/>
            <w:sz w:val="27"/>
            <w:rPrChange w:id="692" w:author="Nicolas David" w:date="2020-04-28T23:58:00Z">
              <w:rPr>
                <w:rFonts w:ascii="Amazon Ember" w:eastAsia="Roboto" w:hAnsi="Amazon Ember" w:cs="Amazon Ember"/>
                <w:sz w:val="27"/>
              </w:rPr>
            </w:rPrChange>
          </w:rPr>
          <w:t>A.</w:t>
        </w:r>
        <w:r>
          <w:rPr>
            <w:rFonts w:ascii="Amazon Ember" w:eastAsia="Roboto" w:hAnsi="Amazon Ember" w:cs="Amazon Ember"/>
            <w:b/>
            <w:bCs/>
            <w:sz w:val="27"/>
          </w:rPr>
          <w:t xml:space="preserve"> </w:t>
        </w:r>
        <w:r>
          <w:rPr>
            <w:rFonts w:ascii="Amazon Ember" w:eastAsia="Roboto" w:hAnsi="Amazon Ember" w:cs="Amazon Ember"/>
            <w:sz w:val="27"/>
          </w:rPr>
          <w:t>No.</w:t>
        </w:r>
      </w:ins>
    </w:p>
    <w:p w14:paraId="5A87B473" w14:textId="77777777" w:rsidR="00A90B34" w:rsidRPr="002422A4" w:rsidRDefault="00A90B34">
      <w:p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Amazon Ember"/>
          <w:b/>
          <w:bCs/>
          <w:sz w:val="27"/>
          <w:szCs w:val="27"/>
          <w:rPrChange w:id="693" w:author="Nicolas David" w:date="2020-04-28T17:20:00Z">
            <w:rPr>
              <w:rFonts w:ascii="Roboto" w:eastAsia="Times New Roman" w:hAnsi="Roboto" w:cs="Times New Roman"/>
              <w:b/>
              <w:bCs/>
              <w:sz w:val="27"/>
              <w:szCs w:val="27"/>
            </w:rPr>
          </w:rPrChange>
        </w:rPr>
      </w:pPr>
    </w:p>
    <w:p w14:paraId="5C2A6102" w14:textId="0B3D02F3" w:rsidR="00C014B5" w:rsidRPr="002422A4" w:rsidRDefault="00434BE4">
      <w:pPr>
        <w:shd w:val="clear" w:color="auto" w:fill="FFFFFF"/>
        <w:spacing w:before="100" w:after="100" w:line="240" w:lineRule="auto"/>
        <w:ind w:left="720"/>
        <w:rPr>
          <w:rFonts w:ascii="Amazon Ember" w:eastAsia="Roboto" w:hAnsi="Amazon Ember" w:cs="Amazon Ember"/>
          <w:sz w:val="27"/>
          <w:rPrChange w:id="694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  <w:ins w:id="695" w:author="Nicolas David" w:date="2020-04-29T00:40:00Z">
        <w:r w:rsidRPr="00CC5B93">
          <w:rPr>
            <w:rFonts w:ascii="Amazon Ember" w:eastAsia="Roboto" w:hAnsi="Amazon Ember" w:cs="Amazon Ember"/>
            <w:b/>
            <w:bCs/>
            <w:sz w:val="27"/>
          </w:rPr>
          <w:t>Q.</w:t>
        </w:r>
        <w:r>
          <w:rPr>
            <w:rFonts w:ascii="Amazon Ember" w:eastAsia="Roboto" w:hAnsi="Amazon Ember" w:cs="Amazon Ember"/>
            <w:sz w:val="27"/>
          </w:rPr>
          <w:t xml:space="preserve"> </w:t>
        </w:r>
      </w:ins>
      <w:del w:id="696" w:author="Nicolas David" w:date="2020-04-29T00:40:00Z">
        <w:r w:rsidR="00661108" w:rsidRPr="002422A4" w:rsidDel="00434BE4">
          <w:rPr>
            <w:rFonts w:ascii="Amazon Ember" w:eastAsia="Roboto" w:hAnsi="Amazon Ember" w:cs="Amazon Ember"/>
            <w:sz w:val="27"/>
            <w:rPrChange w:id="697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 xml:space="preserve">Q. </w:delText>
        </w:r>
      </w:del>
      <w:r w:rsidR="00661108" w:rsidRPr="002422A4">
        <w:rPr>
          <w:rFonts w:ascii="Amazon Ember" w:eastAsia="Times New Roman" w:hAnsi="Amazon Ember" w:cs="Amazon Ember"/>
          <w:sz w:val="27"/>
          <w:szCs w:val="27"/>
          <w:rPrChange w:id="698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Can I assign privileges to panelists and to normal participants?</w:t>
      </w:r>
    </w:p>
    <w:p w14:paraId="60D86297" w14:textId="05ABBFBB" w:rsidR="00C014B5" w:rsidRPr="002422A4" w:rsidRDefault="002224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mazon Ember" w:eastAsia="Roboto" w:hAnsi="Amazon Ember" w:cs="Amazon Ember"/>
          <w:sz w:val="27"/>
          <w:szCs w:val="27"/>
          <w:rPrChange w:id="699" w:author="Nicolas David" w:date="2020-04-28T17:20:00Z">
            <w:rPr>
              <w:rFonts w:ascii="Roboto" w:eastAsia="Roboto" w:hAnsi="Roboto" w:cs="Roboto"/>
              <w:sz w:val="27"/>
              <w:szCs w:val="27"/>
            </w:rPr>
          </w:rPrChange>
        </w:rPr>
      </w:pPr>
      <w:ins w:id="700" w:author="Nicolas David" w:date="2020-04-29T00:49:00Z">
        <w:r w:rsidRPr="00CC5B93">
          <w:rPr>
            <w:rFonts w:ascii="Amazon Ember" w:eastAsia="Roboto" w:hAnsi="Amazon Ember" w:cs="Amazon Ember"/>
            <w:b/>
            <w:bCs/>
            <w:sz w:val="27"/>
          </w:rPr>
          <w:t>A.</w:t>
        </w:r>
        <w:r w:rsidRPr="00CC5B93">
          <w:rPr>
            <w:rFonts w:ascii="Amazon Ember" w:eastAsia="Roboto" w:hAnsi="Amazon Ember" w:cs="Amazon Ember"/>
            <w:sz w:val="27"/>
          </w:rPr>
          <w:t xml:space="preserve"> </w:t>
        </w:r>
      </w:ins>
      <w:del w:id="701" w:author="Nicolas David" w:date="2020-04-29T00:49:00Z">
        <w:r w:rsidR="00661108" w:rsidRPr="002422A4" w:rsidDel="00222407">
          <w:rPr>
            <w:rFonts w:ascii="Amazon Ember" w:eastAsia="Roboto" w:hAnsi="Amazon Ember" w:cs="Amazon Ember"/>
            <w:sz w:val="27"/>
            <w:rPrChange w:id="702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A.</w:delText>
        </w:r>
      </w:del>
      <w:r w:rsidR="00661108" w:rsidRPr="002422A4">
        <w:rPr>
          <w:rFonts w:ascii="Amazon Ember" w:eastAsia="Roboto" w:hAnsi="Amazon Ember" w:cs="Amazon Ember"/>
          <w:sz w:val="27"/>
          <w:rPrChange w:id="703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>Yes this is art of admin features.</w:t>
      </w:r>
    </w:p>
    <w:p w14:paraId="64399660" w14:textId="77777777" w:rsidR="00434BE4" w:rsidRDefault="00434BE4">
      <w:pPr>
        <w:shd w:val="clear" w:color="auto" w:fill="FFFFFF"/>
        <w:spacing w:before="100" w:after="100" w:line="240" w:lineRule="auto"/>
        <w:ind w:left="720"/>
        <w:rPr>
          <w:ins w:id="704" w:author="Nicolas David" w:date="2020-04-29T00:40:00Z"/>
          <w:rFonts w:ascii="Amazon Ember" w:eastAsia="Roboto" w:hAnsi="Amazon Ember" w:cs="Amazon Ember"/>
          <w:b/>
          <w:bCs/>
          <w:sz w:val="27"/>
        </w:rPr>
      </w:pPr>
    </w:p>
    <w:p w14:paraId="684B2507" w14:textId="283DC19E" w:rsidR="00C014B5" w:rsidRPr="002422A4" w:rsidRDefault="00434BE4">
      <w:pPr>
        <w:shd w:val="clear" w:color="auto" w:fill="FFFFFF"/>
        <w:spacing w:before="100" w:after="100" w:line="240" w:lineRule="auto"/>
        <w:ind w:left="720"/>
        <w:rPr>
          <w:rFonts w:ascii="Amazon Ember" w:eastAsia="Roboto" w:hAnsi="Amazon Ember" w:cs="Amazon Ember"/>
          <w:sz w:val="27"/>
          <w:rPrChange w:id="705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  <w:ins w:id="706" w:author="Nicolas David" w:date="2020-04-29T00:40:00Z">
        <w:r w:rsidRPr="00CC5B93">
          <w:rPr>
            <w:rFonts w:ascii="Amazon Ember" w:eastAsia="Roboto" w:hAnsi="Amazon Ember" w:cs="Amazon Ember"/>
            <w:b/>
            <w:bCs/>
            <w:sz w:val="27"/>
          </w:rPr>
          <w:t>Q.</w:t>
        </w:r>
        <w:r>
          <w:rPr>
            <w:rFonts w:ascii="Amazon Ember" w:eastAsia="Roboto" w:hAnsi="Amazon Ember" w:cs="Amazon Ember"/>
            <w:sz w:val="27"/>
          </w:rPr>
          <w:t xml:space="preserve"> </w:t>
        </w:r>
      </w:ins>
      <w:del w:id="707" w:author="Nicolas David" w:date="2020-04-29T00:40:00Z">
        <w:r w:rsidR="00661108" w:rsidRPr="002422A4" w:rsidDel="00434BE4">
          <w:rPr>
            <w:rFonts w:ascii="Amazon Ember" w:eastAsia="Roboto" w:hAnsi="Amazon Ember" w:cs="Amazon Ember"/>
            <w:sz w:val="27"/>
            <w:rPrChange w:id="708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Q.</w:delText>
        </w:r>
      </w:del>
      <w:r w:rsidR="00661108" w:rsidRPr="002422A4">
        <w:rPr>
          <w:rFonts w:ascii="Amazon Ember" w:eastAsia="Times New Roman" w:hAnsi="Amazon Ember" w:cs="Amazon Ember"/>
          <w:sz w:val="27"/>
          <w:szCs w:val="27"/>
          <w:rPrChange w:id="709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Can I introduce a game for the audience to stimulate participation?</w:t>
      </w:r>
    </w:p>
    <w:p w14:paraId="25D86625" w14:textId="1E23E55B" w:rsidR="00C014B5" w:rsidRPr="002422A4" w:rsidRDefault="002224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mazon Ember" w:eastAsia="Roboto" w:hAnsi="Amazon Ember" w:cs="Amazon Ember"/>
          <w:sz w:val="27"/>
          <w:szCs w:val="27"/>
          <w:rPrChange w:id="710" w:author="Nicolas David" w:date="2020-04-28T17:20:00Z">
            <w:rPr>
              <w:rFonts w:ascii="Roboto" w:eastAsia="Roboto" w:hAnsi="Roboto" w:cs="Roboto"/>
              <w:sz w:val="27"/>
              <w:szCs w:val="27"/>
            </w:rPr>
          </w:rPrChange>
        </w:rPr>
      </w:pPr>
      <w:ins w:id="711" w:author="Nicolas David" w:date="2020-04-29T00:49:00Z">
        <w:r w:rsidRPr="00CC5B93">
          <w:rPr>
            <w:rFonts w:ascii="Amazon Ember" w:eastAsia="Roboto" w:hAnsi="Amazon Ember" w:cs="Amazon Ember"/>
            <w:b/>
            <w:bCs/>
            <w:sz w:val="27"/>
          </w:rPr>
          <w:t>A.</w:t>
        </w:r>
        <w:r w:rsidRPr="00CC5B93">
          <w:rPr>
            <w:rFonts w:ascii="Amazon Ember" w:eastAsia="Roboto" w:hAnsi="Amazon Ember" w:cs="Amazon Ember"/>
            <w:sz w:val="27"/>
          </w:rPr>
          <w:t xml:space="preserve"> </w:t>
        </w:r>
      </w:ins>
      <w:del w:id="712" w:author="Nicolas David" w:date="2020-04-29T00:49:00Z">
        <w:r w:rsidR="00661108" w:rsidRPr="002422A4" w:rsidDel="00222407">
          <w:rPr>
            <w:rFonts w:ascii="Amazon Ember" w:eastAsia="Roboto" w:hAnsi="Amazon Ember" w:cs="Amazon Ember"/>
            <w:sz w:val="27"/>
            <w:rPrChange w:id="713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 xml:space="preserve">A. </w:delText>
        </w:r>
      </w:del>
      <w:r w:rsidR="00661108" w:rsidRPr="002422A4">
        <w:rPr>
          <w:rFonts w:ascii="Amazon Ember" w:eastAsia="Roboto" w:hAnsi="Amazon Ember" w:cs="Amazon Ember"/>
          <w:sz w:val="27"/>
          <w:rPrChange w:id="714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>introducing Game is not part of the features or capabilities of the solution.</w:t>
      </w:r>
    </w:p>
    <w:p w14:paraId="0E499F1F" w14:textId="77777777" w:rsidR="00434BE4" w:rsidRDefault="00661108">
      <w:pPr>
        <w:shd w:val="clear" w:color="auto" w:fill="FFFFFF"/>
        <w:spacing w:before="100" w:after="100" w:line="240" w:lineRule="auto"/>
        <w:ind w:left="720"/>
        <w:rPr>
          <w:ins w:id="715" w:author="Nicolas David" w:date="2020-04-29T00:40:00Z"/>
          <w:rFonts w:ascii="Amazon Ember" w:eastAsia="Roboto" w:hAnsi="Amazon Ember" w:cs="Amazon Ember"/>
          <w:b/>
          <w:bCs/>
          <w:sz w:val="27"/>
        </w:rPr>
      </w:pPr>
      <w:del w:id="716" w:author="Nicolas David" w:date="2020-04-29T00:40:00Z">
        <w:r w:rsidRPr="00A72B52" w:rsidDel="00434BE4">
          <w:rPr>
            <w:rFonts w:ascii="Amazon Ember" w:eastAsia="Roboto" w:hAnsi="Amazon Ember" w:cs="Amazon Ember"/>
            <w:b/>
            <w:bCs/>
            <w:sz w:val="27"/>
            <w:rPrChange w:id="717" w:author="Nicolas David" w:date="2020-04-29T00:31:00Z">
              <w:rPr>
                <w:rFonts w:ascii="Roboto" w:eastAsia="Roboto" w:hAnsi="Roboto" w:cs="Roboto"/>
                <w:sz w:val="27"/>
              </w:rPr>
            </w:rPrChange>
          </w:rPr>
          <w:delText>Q.</w:delText>
        </w:r>
      </w:del>
    </w:p>
    <w:p w14:paraId="79D362CB" w14:textId="00757282" w:rsidR="00C014B5" w:rsidRPr="002422A4" w:rsidRDefault="00434BE4">
      <w:pPr>
        <w:shd w:val="clear" w:color="auto" w:fill="FFFFFF"/>
        <w:spacing w:before="100" w:after="100" w:line="240" w:lineRule="auto"/>
        <w:ind w:left="720"/>
        <w:rPr>
          <w:rFonts w:ascii="Amazon Ember" w:eastAsia="Roboto" w:hAnsi="Amazon Ember" w:cs="Amazon Ember"/>
          <w:sz w:val="27"/>
          <w:rPrChange w:id="718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  <w:ins w:id="719" w:author="Nicolas David" w:date="2020-04-29T00:40:00Z">
        <w:r w:rsidRPr="00CC5B93">
          <w:rPr>
            <w:rFonts w:ascii="Amazon Ember" w:eastAsia="Roboto" w:hAnsi="Amazon Ember" w:cs="Amazon Ember"/>
            <w:b/>
            <w:bCs/>
            <w:sz w:val="27"/>
          </w:rPr>
          <w:t>Q.</w:t>
        </w:r>
        <w:r>
          <w:rPr>
            <w:rFonts w:ascii="Amazon Ember" w:eastAsia="Roboto" w:hAnsi="Amazon Ember" w:cs="Amazon Ember"/>
            <w:sz w:val="27"/>
          </w:rPr>
          <w:t xml:space="preserve"> </w:t>
        </w:r>
      </w:ins>
      <w:r w:rsidR="00661108" w:rsidRPr="002422A4">
        <w:rPr>
          <w:rFonts w:ascii="Amazon Ember" w:eastAsia="Times New Roman" w:hAnsi="Amazon Ember" w:cs="Amazon Ember"/>
          <w:sz w:val="27"/>
          <w:szCs w:val="27"/>
          <w:rPrChange w:id="720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 xml:space="preserve">Can I </w:t>
      </w:r>
      <w:del w:id="721" w:author="Nicolas David" w:date="2020-04-29T00:31:00Z">
        <w:r w:rsidR="00661108" w:rsidRPr="002422A4" w:rsidDel="00A72B52">
          <w:rPr>
            <w:rFonts w:ascii="Amazon Ember" w:eastAsia="Times New Roman" w:hAnsi="Amazon Ember" w:cs="Amazon Ember"/>
            <w:sz w:val="27"/>
            <w:szCs w:val="27"/>
            <w:rPrChange w:id="722" w:author="Nicolas David" w:date="2020-04-28T17:20:00Z">
              <w:rPr>
                <w:rFonts w:ascii="Roboto" w:eastAsia="Times New Roman" w:hAnsi="Roboto" w:cs="Times New Roman"/>
                <w:sz w:val="27"/>
                <w:szCs w:val="27"/>
              </w:rPr>
            </w:rPrChange>
          </w:rPr>
          <w:delText>take a participant out of</w:delText>
        </w:r>
      </w:del>
      <w:ins w:id="723" w:author="Nicolas David" w:date="2020-04-29T00:31:00Z">
        <w:r w:rsidR="00A72B52">
          <w:rPr>
            <w:rFonts w:ascii="Amazon Ember" w:eastAsia="Times New Roman" w:hAnsi="Amazon Ember" w:cs="Amazon Ember"/>
            <w:sz w:val="27"/>
            <w:szCs w:val="27"/>
          </w:rPr>
          <w:t>moderate</w:t>
        </w:r>
      </w:ins>
      <w:r w:rsidR="00661108" w:rsidRPr="002422A4">
        <w:rPr>
          <w:rFonts w:ascii="Amazon Ember" w:eastAsia="Times New Roman" w:hAnsi="Amazon Ember" w:cs="Amazon Ember"/>
          <w:sz w:val="27"/>
          <w:szCs w:val="27"/>
          <w:rPrChange w:id="724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 xml:space="preserve"> a </w:t>
      </w:r>
      <w:proofErr w:type="gramStart"/>
      <w:r w:rsidR="00661108" w:rsidRPr="002422A4">
        <w:rPr>
          <w:rFonts w:ascii="Amazon Ember" w:eastAsia="Times New Roman" w:hAnsi="Amazon Ember" w:cs="Amazon Ember"/>
          <w:sz w:val="27"/>
          <w:szCs w:val="27"/>
          <w:rPrChange w:id="725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session</w:t>
      </w:r>
      <w:ins w:id="726" w:author="Nicolas David" w:date="2020-04-29T00:31:00Z">
        <w:r w:rsidR="00A72B52">
          <w:rPr>
            <w:rFonts w:ascii="Amazon Ember" w:eastAsia="Times New Roman" w:hAnsi="Amazon Ember" w:cs="Amazon Ember"/>
            <w:sz w:val="27"/>
            <w:szCs w:val="27"/>
          </w:rPr>
          <w:t xml:space="preserve"> </w:t>
        </w:r>
      </w:ins>
      <w:r w:rsidR="00661108" w:rsidRPr="002422A4">
        <w:rPr>
          <w:rFonts w:ascii="Amazon Ember" w:eastAsia="Times New Roman" w:hAnsi="Amazon Ember" w:cs="Amazon Ember"/>
          <w:sz w:val="27"/>
          <w:szCs w:val="27"/>
          <w:rPrChange w:id="727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?</w:t>
      </w:r>
      <w:proofErr w:type="gramEnd"/>
    </w:p>
    <w:p w14:paraId="3D81FF48" w14:textId="1451E37F" w:rsidR="00C014B5" w:rsidRPr="002422A4" w:rsidRDefault="002224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mazon Ember" w:eastAsia="Roboto" w:hAnsi="Amazon Ember" w:cs="Amazon Ember"/>
          <w:sz w:val="27"/>
          <w:szCs w:val="27"/>
          <w:rPrChange w:id="728" w:author="Nicolas David" w:date="2020-04-28T17:20:00Z">
            <w:rPr>
              <w:rFonts w:ascii="Roboto" w:eastAsia="Roboto" w:hAnsi="Roboto" w:cs="Roboto"/>
              <w:sz w:val="27"/>
              <w:szCs w:val="27"/>
            </w:rPr>
          </w:rPrChange>
        </w:rPr>
      </w:pPr>
      <w:ins w:id="729" w:author="Nicolas David" w:date="2020-04-29T00:49:00Z">
        <w:r w:rsidRPr="00CC5B93">
          <w:rPr>
            <w:rFonts w:ascii="Amazon Ember" w:eastAsia="Roboto" w:hAnsi="Amazon Ember" w:cs="Amazon Ember"/>
            <w:b/>
            <w:bCs/>
            <w:sz w:val="27"/>
          </w:rPr>
          <w:t>A.</w:t>
        </w:r>
        <w:r w:rsidRPr="00CC5B93">
          <w:rPr>
            <w:rFonts w:ascii="Amazon Ember" w:eastAsia="Roboto" w:hAnsi="Amazon Ember" w:cs="Amazon Ember"/>
            <w:sz w:val="27"/>
          </w:rPr>
          <w:t xml:space="preserve"> </w:t>
        </w:r>
      </w:ins>
      <w:del w:id="730" w:author="Nicolas David" w:date="2020-04-29T00:49:00Z">
        <w:r w:rsidR="00661108" w:rsidRPr="002422A4" w:rsidDel="00222407">
          <w:rPr>
            <w:rFonts w:ascii="Amazon Ember" w:eastAsia="Roboto" w:hAnsi="Amazon Ember" w:cs="Amazon Ember"/>
            <w:sz w:val="27"/>
            <w:rPrChange w:id="731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A.</w:delText>
        </w:r>
      </w:del>
      <w:proofErr w:type="gramStart"/>
      <w:r w:rsidR="00661108" w:rsidRPr="002422A4">
        <w:rPr>
          <w:rFonts w:ascii="Amazon Ember" w:eastAsia="Roboto" w:hAnsi="Amazon Ember" w:cs="Amazon Ember"/>
          <w:sz w:val="27"/>
          <w:rPrChange w:id="732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>Yes</w:t>
      </w:r>
      <w:proofErr w:type="gramEnd"/>
      <w:r w:rsidR="00661108" w:rsidRPr="002422A4">
        <w:rPr>
          <w:rFonts w:ascii="Amazon Ember" w:eastAsia="Roboto" w:hAnsi="Amazon Ember" w:cs="Amazon Ember"/>
          <w:sz w:val="27"/>
          <w:rPrChange w:id="733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 the Moderator can logout any participant out of the session.</w:t>
      </w:r>
    </w:p>
    <w:p w14:paraId="4BF6D8C7" w14:textId="77777777" w:rsidR="00434BE4" w:rsidRDefault="00661108">
      <w:pPr>
        <w:shd w:val="clear" w:color="auto" w:fill="FFFFFF"/>
        <w:spacing w:before="100" w:after="100" w:line="240" w:lineRule="auto"/>
        <w:ind w:left="720"/>
        <w:rPr>
          <w:ins w:id="734" w:author="Nicolas David" w:date="2020-04-29T00:41:00Z"/>
          <w:rFonts w:ascii="Amazon Ember" w:eastAsia="Roboto" w:hAnsi="Amazon Ember" w:cs="Amazon Ember"/>
          <w:sz w:val="27"/>
        </w:rPr>
      </w:pPr>
      <w:del w:id="735" w:author="Nicolas David" w:date="2020-04-29T00:41:00Z">
        <w:r w:rsidRPr="002422A4" w:rsidDel="00434BE4">
          <w:rPr>
            <w:rFonts w:ascii="Amazon Ember" w:eastAsia="Roboto" w:hAnsi="Amazon Ember" w:cs="Amazon Ember"/>
            <w:sz w:val="27"/>
            <w:rPrChange w:id="736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Q.</w:delText>
        </w:r>
      </w:del>
    </w:p>
    <w:p w14:paraId="3F2B389C" w14:textId="57E71632" w:rsidR="00C014B5" w:rsidRPr="002422A4" w:rsidRDefault="00434BE4">
      <w:pPr>
        <w:shd w:val="clear" w:color="auto" w:fill="FFFFFF"/>
        <w:spacing w:before="100" w:after="100" w:line="240" w:lineRule="auto"/>
        <w:ind w:left="720"/>
        <w:rPr>
          <w:rFonts w:ascii="Amazon Ember" w:eastAsia="Roboto" w:hAnsi="Amazon Ember" w:cs="Amazon Ember"/>
          <w:sz w:val="27"/>
          <w:rPrChange w:id="737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  <w:ins w:id="738" w:author="Nicolas David" w:date="2020-04-29T00:41:00Z">
        <w:r w:rsidRPr="00CC5B93">
          <w:rPr>
            <w:rFonts w:ascii="Amazon Ember" w:eastAsia="Roboto" w:hAnsi="Amazon Ember" w:cs="Amazon Ember"/>
            <w:b/>
            <w:bCs/>
            <w:sz w:val="27"/>
          </w:rPr>
          <w:t>Q.</w:t>
        </w:r>
        <w:r>
          <w:rPr>
            <w:rFonts w:ascii="Amazon Ember" w:eastAsia="Roboto" w:hAnsi="Amazon Ember" w:cs="Amazon Ember"/>
            <w:sz w:val="27"/>
          </w:rPr>
          <w:t xml:space="preserve"> </w:t>
        </w:r>
      </w:ins>
      <w:r w:rsidR="00661108" w:rsidRPr="002422A4">
        <w:rPr>
          <w:rFonts w:ascii="Amazon Ember" w:eastAsia="Times New Roman" w:hAnsi="Amazon Ember" w:cs="Amazon Ember"/>
          <w:sz w:val="27"/>
          <w:szCs w:val="27"/>
          <w:rPrChange w:id="739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Can I enroll a participant in another session while he is in a session?</w:t>
      </w:r>
    </w:p>
    <w:p w14:paraId="78278F23" w14:textId="7A18E254" w:rsidR="00C014B5" w:rsidRPr="002422A4" w:rsidRDefault="002224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mazon Ember" w:eastAsia="Roboto" w:hAnsi="Amazon Ember" w:cs="Amazon Ember"/>
          <w:sz w:val="27"/>
          <w:szCs w:val="27"/>
          <w:rPrChange w:id="740" w:author="Nicolas David" w:date="2020-04-28T17:20:00Z">
            <w:rPr>
              <w:rFonts w:ascii="Roboto" w:eastAsia="Roboto" w:hAnsi="Roboto" w:cs="Roboto"/>
              <w:sz w:val="27"/>
              <w:szCs w:val="27"/>
            </w:rPr>
          </w:rPrChange>
        </w:rPr>
      </w:pPr>
      <w:ins w:id="741" w:author="Nicolas David" w:date="2020-04-29T00:49:00Z">
        <w:r w:rsidRPr="00CC5B93">
          <w:rPr>
            <w:rFonts w:ascii="Amazon Ember" w:eastAsia="Roboto" w:hAnsi="Amazon Ember" w:cs="Amazon Ember"/>
            <w:b/>
            <w:bCs/>
            <w:sz w:val="27"/>
          </w:rPr>
          <w:t>A.</w:t>
        </w:r>
        <w:r w:rsidRPr="00CC5B93">
          <w:rPr>
            <w:rFonts w:ascii="Amazon Ember" w:eastAsia="Roboto" w:hAnsi="Amazon Ember" w:cs="Amazon Ember"/>
            <w:sz w:val="27"/>
          </w:rPr>
          <w:t xml:space="preserve"> </w:t>
        </w:r>
      </w:ins>
      <w:del w:id="742" w:author="Nicolas David" w:date="2020-04-29T00:49:00Z">
        <w:r w:rsidR="00661108" w:rsidRPr="002422A4" w:rsidDel="00222407">
          <w:rPr>
            <w:rFonts w:ascii="Amazon Ember" w:eastAsia="Roboto" w:hAnsi="Amazon Ember" w:cs="Amazon Ember"/>
            <w:sz w:val="27"/>
            <w:rPrChange w:id="743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 xml:space="preserve">A. </w:delText>
        </w:r>
      </w:del>
      <w:r w:rsidR="00661108" w:rsidRPr="002422A4">
        <w:rPr>
          <w:rFonts w:ascii="Amazon Ember" w:eastAsia="Roboto" w:hAnsi="Amazon Ember" w:cs="Amazon Ember"/>
          <w:sz w:val="27"/>
          <w:rPrChange w:id="744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the first release </w:t>
      </w:r>
      <w:proofErr w:type="spellStart"/>
      <w:r w:rsidR="00661108" w:rsidRPr="002422A4">
        <w:rPr>
          <w:rFonts w:ascii="Amazon Ember" w:eastAsia="Roboto" w:hAnsi="Amazon Ember" w:cs="Amazon Ember"/>
          <w:sz w:val="27"/>
          <w:rPrChange w:id="745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>fo</w:t>
      </w:r>
      <w:proofErr w:type="spellEnd"/>
      <w:r w:rsidR="00661108" w:rsidRPr="002422A4">
        <w:rPr>
          <w:rFonts w:ascii="Amazon Ember" w:eastAsia="Roboto" w:hAnsi="Amazon Ember" w:cs="Amazon Ember"/>
          <w:sz w:val="27"/>
          <w:rPrChange w:id="746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 the solution has only one session.</w:t>
      </w:r>
    </w:p>
    <w:p w14:paraId="49FC0987" w14:textId="77777777" w:rsidR="00434BE4" w:rsidRDefault="00434BE4">
      <w:pPr>
        <w:shd w:val="clear" w:color="auto" w:fill="FFFFFF"/>
        <w:spacing w:before="100" w:after="100" w:line="240" w:lineRule="auto"/>
        <w:ind w:left="720"/>
        <w:rPr>
          <w:ins w:id="747" w:author="Nicolas David" w:date="2020-04-29T00:41:00Z"/>
          <w:rFonts w:ascii="Amazon Ember" w:eastAsia="Roboto" w:hAnsi="Amazon Ember" w:cs="Amazon Ember"/>
          <w:sz w:val="27"/>
        </w:rPr>
      </w:pPr>
    </w:p>
    <w:p w14:paraId="20AB2315" w14:textId="65065CBA" w:rsidR="00C014B5" w:rsidRPr="002422A4" w:rsidRDefault="00434BE4">
      <w:pPr>
        <w:shd w:val="clear" w:color="auto" w:fill="FFFFFF"/>
        <w:spacing w:before="100" w:after="100" w:line="240" w:lineRule="auto"/>
        <w:ind w:left="720"/>
        <w:rPr>
          <w:rFonts w:ascii="Amazon Ember" w:eastAsia="Roboto" w:hAnsi="Amazon Ember" w:cs="Amazon Ember"/>
          <w:sz w:val="27"/>
          <w:rPrChange w:id="748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  <w:ins w:id="749" w:author="Nicolas David" w:date="2020-04-29T00:41:00Z">
        <w:r w:rsidRPr="00CC5B93">
          <w:rPr>
            <w:rFonts w:ascii="Amazon Ember" w:eastAsia="Roboto" w:hAnsi="Amazon Ember" w:cs="Amazon Ember"/>
            <w:b/>
            <w:bCs/>
            <w:sz w:val="27"/>
          </w:rPr>
          <w:t>Q.</w:t>
        </w:r>
        <w:r>
          <w:rPr>
            <w:rFonts w:ascii="Amazon Ember" w:eastAsia="Roboto" w:hAnsi="Amazon Ember" w:cs="Amazon Ember"/>
            <w:sz w:val="27"/>
          </w:rPr>
          <w:t xml:space="preserve"> </w:t>
        </w:r>
      </w:ins>
      <w:del w:id="750" w:author="Nicolas David" w:date="2020-04-29T00:41:00Z">
        <w:r w:rsidR="00661108" w:rsidRPr="002422A4" w:rsidDel="00434BE4">
          <w:rPr>
            <w:rFonts w:ascii="Amazon Ember" w:eastAsia="Roboto" w:hAnsi="Amazon Ember" w:cs="Amazon Ember"/>
            <w:sz w:val="27"/>
            <w:rPrChange w:id="751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Q.</w:delText>
        </w:r>
      </w:del>
      <w:r w:rsidR="00661108" w:rsidRPr="002422A4">
        <w:rPr>
          <w:rFonts w:ascii="Amazon Ember" w:eastAsia="Times New Roman" w:hAnsi="Amazon Ember" w:cs="Amazon Ember"/>
          <w:sz w:val="27"/>
          <w:szCs w:val="27"/>
          <w:rPrChange w:id="752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How many participants can be invited to the conference (1000+)?</w:t>
      </w:r>
    </w:p>
    <w:p w14:paraId="606DAFB9" w14:textId="1FEA5F0B" w:rsidR="00C014B5" w:rsidRDefault="00222407">
      <w:pPr>
        <w:shd w:val="clear" w:color="auto" w:fill="FFFFFF"/>
        <w:spacing w:before="100" w:after="100" w:line="240" w:lineRule="auto"/>
        <w:ind w:left="720"/>
        <w:rPr>
          <w:ins w:id="753" w:author="Nicolas David" w:date="2020-04-29T00:41:00Z"/>
          <w:rFonts w:ascii="Amazon Ember" w:eastAsia="Roboto" w:hAnsi="Amazon Ember" w:cs="Amazon Ember"/>
          <w:sz w:val="27"/>
        </w:rPr>
      </w:pPr>
      <w:ins w:id="754" w:author="Nicolas David" w:date="2020-04-29T00:49:00Z">
        <w:r w:rsidRPr="00CC5B93">
          <w:rPr>
            <w:rFonts w:ascii="Amazon Ember" w:eastAsia="Roboto" w:hAnsi="Amazon Ember" w:cs="Amazon Ember"/>
            <w:b/>
            <w:bCs/>
            <w:sz w:val="27"/>
          </w:rPr>
          <w:t>A.</w:t>
        </w:r>
        <w:r w:rsidRPr="00CC5B93">
          <w:rPr>
            <w:rFonts w:ascii="Amazon Ember" w:eastAsia="Roboto" w:hAnsi="Amazon Ember" w:cs="Amazon Ember"/>
            <w:sz w:val="27"/>
          </w:rPr>
          <w:t xml:space="preserve"> </w:t>
        </w:r>
      </w:ins>
      <w:del w:id="755" w:author="Nicolas David" w:date="2020-04-29T00:49:00Z">
        <w:r w:rsidR="00661108" w:rsidRPr="002422A4" w:rsidDel="00222407">
          <w:rPr>
            <w:rFonts w:ascii="Amazon Ember" w:eastAsia="Roboto" w:hAnsi="Amazon Ember" w:cs="Amazon Ember"/>
            <w:sz w:val="27"/>
            <w:rPrChange w:id="756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 xml:space="preserve">A. </w:delText>
        </w:r>
      </w:del>
      <w:r w:rsidR="00661108" w:rsidRPr="002422A4">
        <w:rPr>
          <w:rFonts w:ascii="Amazon Ember" w:eastAsia="Roboto" w:hAnsi="Amazon Ember" w:cs="Amazon Ember"/>
          <w:sz w:val="27"/>
          <w:rPrChange w:id="757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>There is a limitation on the number of participants logging online and it is around 250+ participant.</w:t>
      </w:r>
    </w:p>
    <w:p w14:paraId="46D2C8C7" w14:textId="77777777" w:rsidR="00434BE4" w:rsidRPr="002422A4" w:rsidRDefault="00434BE4">
      <w:pPr>
        <w:shd w:val="clear" w:color="auto" w:fill="FFFFFF"/>
        <w:spacing w:before="100" w:after="100" w:line="240" w:lineRule="auto"/>
        <w:ind w:left="720"/>
        <w:rPr>
          <w:rFonts w:ascii="Amazon Ember" w:eastAsia="Roboto" w:hAnsi="Amazon Ember" w:cs="Amazon Ember"/>
          <w:sz w:val="27"/>
          <w:rPrChange w:id="758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</w:p>
    <w:p w14:paraId="6AFB36E7" w14:textId="0F98FE9B" w:rsidR="00C014B5" w:rsidRPr="002422A4" w:rsidRDefault="00434BE4">
      <w:pPr>
        <w:shd w:val="clear" w:color="auto" w:fill="FFFFFF"/>
        <w:spacing w:before="100" w:after="100" w:line="240" w:lineRule="auto"/>
        <w:ind w:left="720"/>
        <w:rPr>
          <w:rFonts w:ascii="Amazon Ember" w:eastAsia="Roboto" w:hAnsi="Amazon Ember" w:cs="Amazon Ember"/>
          <w:sz w:val="27"/>
          <w:rPrChange w:id="759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  <w:ins w:id="760" w:author="Nicolas David" w:date="2020-04-29T00:41:00Z">
        <w:r w:rsidRPr="00CC5B93">
          <w:rPr>
            <w:rFonts w:ascii="Amazon Ember" w:eastAsia="Roboto" w:hAnsi="Amazon Ember" w:cs="Amazon Ember"/>
            <w:b/>
            <w:bCs/>
            <w:sz w:val="27"/>
          </w:rPr>
          <w:t>Q.</w:t>
        </w:r>
        <w:r>
          <w:rPr>
            <w:rFonts w:ascii="Amazon Ember" w:eastAsia="Roboto" w:hAnsi="Amazon Ember" w:cs="Amazon Ember"/>
            <w:sz w:val="27"/>
          </w:rPr>
          <w:t xml:space="preserve"> </w:t>
        </w:r>
      </w:ins>
      <w:del w:id="761" w:author="Nicolas David" w:date="2020-04-29T00:41:00Z">
        <w:r w:rsidR="00661108" w:rsidRPr="002422A4" w:rsidDel="00434BE4">
          <w:rPr>
            <w:rFonts w:ascii="Amazon Ember" w:eastAsia="Roboto" w:hAnsi="Amazon Ember" w:cs="Amazon Ember"/>
            <w:sz w:val="27"/>
            <w:rPrChange w:id="762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Q.</w:delText>
        </w:r>
      </w:del>
      <w:r w:rsidR="00661108" w:rsidRPr="002422A4">
        <w:rPr>
          <w:rFonts w:ascii="Amazon Ember" w:eastAsia="Times New Roman" w:hAnsi="Amazon Ember" w:cs="Amazon Ember"/>
          <w:sz w:val="27"/>
          <w:szCs w:val="27"/>
          <w:rPrChange w:id="763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Do sessions have caption of speech (speech to text conversion)?</w:t>
      </w:r>
    </w:p>
    <w:p w14:paraId="42762EEF" w14:textId="0CAD8949" w:rsidR="00C014B5" w:rsidRPr="002422A4" w:rsidRDefault="002224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mazon Ember" w:eastAsia="Roboto" w:hAnsi="Amazon Ember" w:cs="Amazon Ember"/>
          <w:sz w:val="27"/>
          <w:szCs w:val="27"/>
          <w:rPrChange w:id="764" w:author="Nicolas David" w:date="2020-04-28T17:20:00Z">
            <w:rPr>
              <w:rFonts w:ascii="Roboto" w:eastAsia="Roboto" w:hAnsi="Roboto" w:cs="Roboto"/>
              <w:sz w:val="27"/>
              <w:szCs w:val="27"/>
            </w:rPr>
          </w:rPrChange>
        </w:rPr>
      </w:pPr>
      <w:ins w:id="765" w:author="Nicolas David" w:date="2020-04-29T00:49:00Z">
        <w:r w:rsidRPr="00CC5B93">
          <w:rPr>
            <w:rFonts w:ascii="Amazon Ember" w:eastAsia="Roboto" w:hAnsi="Amazon Ember" w:cs="Amazon Ember"/>
            <w:b/>
            <w:bCs/>
            <w:sz w:val="27"/>
          </w:rPr>
          <w:t>A.</w:t>
        </w:r>
        <w:r w:rsidRPr="00CC5B93">
          <w:rPr>
            <w:rFonts w:ascii="Amazon Ember" w:eastAsia="Roboto" w:hAnsi="Amazon Ember" w:cs="Amazon Ember"/>
            <w:sz w:val="27"/>
          </w:rPr>
          <w:t xml:space="preserve"> </w:t>
        </w:r>
      </w:ins>
      <w:del w:id="766" w:author="Nicolas David" w:date="2020-04-29T00:49:00Z">
        <w:r w:rsidR="00661108" w:rsidRPr="002422A4" w:rsidDel="00222407">
          <w:rPr>
            <w:rFonts w:ascii="Amazon Ember" w:eastAsia="Roboto" w:hAnsi="Amazon Ember" w:cs="Amazon Ember"/>
            <w:sz w:val="27"/>
            <w:rPrChange w:id="767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A.</w:delText>
        </w:r>
      </w:del>
      <w:r w:rsidR="00661108" w:rsidRPr="002422A4">
        <w:rPr>
          <w:rFonts w:ascii="Amazon Ember" w:eastAsia="Roboto" w:hAnsi="Amazon Ember" w:cs="Amazon Ember"/>
          <w:sz w:val="27"/>
          <w:rPrChange w:id="768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The first release </w:t>
      </w:r>
      <w:proofErr w:type="spellStart"/>
      <w:r w:rsidR="00661108" w:rsidRPr="002422A4">
        <w:rPr>
          <w:rFonts w:ascii="Amazon Ember" w:eastAsia="Roboto" w:hAnsi="Amazon Ember" w:cs="Amazon Ember"/>
          <w:sz w:val="27"/>
          <w:rPrChange w:id="769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>dosnt</w:t>
      </w:r>
      <w:proofErr w:type="spellEnd"/>
      <w:r w:rsidR="00661108" w:rsidRPr="002422A4">
        <w:rPr>
          <w:rFonts w:ascii="Amazon Ember" w:eastAsia="Roboto" w:hAnsi="Amazon Ember" w:cs="Amazon Ember"/>
          <w:sz w:val="27"/>
          <w:rPrChange w:id="770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 have caption of </w:t>
      </w:r>
      <w:proofErr w:type="gramStart"/>
      <w:r w:rsidR="00661108" w:rsidRPr="002422A4">
        <w:rPr>
          <w:rFonts w:ascii="Amazon Ember" w:eastAsia="Roboto" w:hAnsi="Amazon Ember" w:cs="Amazon Ember"/>
          <w:sz w:val="27"/>
          <w:rPrChange w:id="771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>speech ,</w:t>
      </w:r>
      <w:proofErr w:type="gramEnd"/>
      <w:r w:rsidR="00661108" w:rsidRPr="002422A4">
        <w:rPr>
          <w:rFonts w:ascii="Amazon Ember" w:eastAsia="Roboto" w:hAnsi="Amazon Ember" w:cs="Amazon Ember"/>
          <w:sz w:val="27"/>
          <w:rPrChange w:id="772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 xml:space="preserve"> but it will be in the next release.</w:t>
      </w:r>
    </w:p>
    <w:p w14:paraId="515A717F" w14:textId="77777777" w:rsidR="00434BE4" w:rsidRDefault="00434BE4">
      <w:pPr>
        <w:shd w:val="clear" w:color="auto" w:fill="FFFFFF"/>
        <w:spacing w:before="100" w:after="100" w:line="240" w:lineRule="auto"/>
        <w:ind w:left="720"/>
        <w:rPr>
          <w:ins w:id="773" w:author="Nicolas David" w:date="2020-04-29T00:41:00Z"/>
          <w:rFonts w:ascii="Amazon Ember" w:eastAsia="Roboto" w:hAnsi="Amazon Ember" w:cs="Amazon Ember"/>
          <w:sz w:val="27"/>
        </w:rPr>
      </w:pPr>
    </w:p>
    <w:p w14:paraId="4AF359C5" w14:textId="08C45726" w:rsidR="00C014B5" w:rsidRPr="002422A4" w:rsidRDefault="00434BE4">
      <w:pPr>
        <w:shd w:val="clear" w:color="auto" w:fill="FFFFFF"/>
        <w:spacing w:before="100" w:after="100" w:line="240" w:lineRule="auto"/>
        <w:ind w:left="720"/>
        <w:rPr>
          <w:rFonts w:ascii="Amazon Ember" w:eastAsia="Roboto" w:hAnsi="Amazon Ember" w:cs="Amazon Ember"/>
          <w:sz w:val="27"/>
          <w:rPrChange w:id="774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  <w:ins w:id="775" w:author="Nicolas David" w:date="2020-04-29T00:41:00Z">
        <w:r w:rsidRPr="00CC5B93">
          <w:rPr>
            <w:rFonts w:ascii="Amazon Ember" w:eastAsia="Roboto" w:hAnsi="Amazon Ember" w:cs="Amazon Ember"/>
            <w:b/>
            <w:bCs/>
            <w:sz w:val="27"/>
          </w:rPr>
          <w:lastRenderedPageBreak/>
          <w:t>Q.</w:t>
        </w:r>
        <w:r>
          <w:rPr>
            <w:rFonts w:ascii="Amazon Ember" w:eastAsia="Roboto" w:hAnsi="Amazon Ember" w:cs="Amazon Ember"/>
            <w:sz w:val="27"/>
          </w:rPr>
          <w:t xml:space="preserve"> </w:t>
        </w:r>
      </w:ins>
      <w:del w:id="776" w:author="Nicolas David" w:date="2020-04-29T00:41:00Z">
        <w:r w:rsidR="00661108" w:rsidRPr="002422A4" w:rsidDel="00434BE4">
          <w:rPr>
            <w:rFonts w:ascii="Amazon Ember" w:eastAsia="Roboto" w:hAnsi="Amazon Ember" w:cs="Amazon Ember"/>
            <w:sz w:val="27"/>
            <w:rPrChange w:id="777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Q.</w:delText>
        </w:r>
      </w:del>
      <w:r w:rsidR="00661108" w:rsidRPr="002422A4">
        <w:rPr>
          <w:rFonts w:ascii="Amazon Ember" w:eastAsia="Times New Roman" w:hAnsi="Amazon Ember" w:cs="Amazon Ember"/>
          <w:sz w:val="27"/>
          <w:szCs w:val="27"/>
          <w:rPrChange w:id="778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Can the notes and discussions of the sessions be auto-integrated an exported in a single document?</w:t>
      </w:r>
    </w:p>
    <w:p w14:paraId="74C7B753" w14:textId="6E8FF554" w:rsidR="00C014B5" w:rsidRPr="002422A4" w:rsidRDefault="002224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mazon Ember" w:eastAsia="Roboto" w:hAnsi="Amazon Ember" w:cs="Amazon Ember"/>
          <w:sz w:val="27"/>
          <w:szCs w:val="27"/>
          <w:rPrChange w:id="779" w:author="Nicolas David" w:date="2020-04-28T17:20:00Z">
            <w:rPr>
              <w:rFonts w:ascii="Roboto" w:eastAsia="Roboto" w:hAnsi="Roboto" w:cs="Roboto"/>
              <w:sz w:val="27"/>
              <w:szCs w:val="27"/>
            </w:rPr>
          </w:rPrChange>
        </w:rPr>
      </w:pPr>
      <w:ins w:id="780" w:author="Nicolas David" w:date="2020-04-29T00:49:00Z">
        <w:r w:rsidRPr="00CC5B93">
          <w:rPr>
            <w:rFonts w:ascii="Amazon Ember" w:eastAsia="Roboto" w:hAnsi="Amazon Ember" w:cs="Amazon Ember"/>
            <w:b/>
            <w:bCs/>
            <w:sz w:val="27"/>
          </w:rPr>
          <w:t>A.</w:t>
        </w:r>
        <w:r w:rsidRPr="00CC5B93">
          <w:rPr>
            <w:rFonts w:ascii="Amazon Ember" w:eastAsia="Roboto" w:hAnsi="Amazon Ember" w:cs="Amazon Ember"/>
            <w:sz w:val="27"/>
          </w:rPr>
          <w:t xml:space="preserve"> </w:t>
        </w:r>
      </w:ins>
      <w:del w:id="781" w:author="Nicolas David" w:date="2020-04-29T00:49:00Z">
        <w:r w:rsidR="00661108" w:rsidRPr="002422A4" w:rsidDel="00222407">
          <w:rPr>
            <w:rFonts w:ascii="Amazon Ember" w:eastAsia="Roboto" w:hAnsi="Amazon Ember" w:cs="Amazon Ember"/>
            <w:sz w:val="27"/>
            <w:rPrChange w:id="782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 xml:space="preserve">A. </w:delText>
        </w:r>
      </w:del>
      <w:r w:rsidR="00661108" w:rsidRPr="002422A4">
        <w:rPr>
          <w:rFonts w:ascii="Amazon Ember" w:eastAsia="Roboto" w:hAnsi="Amazon Ember" w:cs="Amazon Ember"/>
          <w:sz w:val="27"/>
          <w:rPrChange w:id="783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>Notes to be generated out of teh conference is not a feature in the first release.</w:t>
      </w:r>
    </w:p>
    <w:p w14:paraId="1C42B8E4" w14:textId="77777777" w:rsidR="00434BE4" w:rsidRDefault="00434BE4">
      <w:pPr>
        <w:shd w:val="clear" w:color="auto" w:fill="FFFFFF"/>
        <w:spacing w:before="100" w:after="100" w:line="240" w:lineRule="auto"/>
        <w:ind w:left="720"/>
        <w:rPr>
          <w:ins w:id="784" w:author="Nicolas David" w:date="2020-04-29T00:41:00Z"/>
          <w:rFonts w:ascii="Amazon Ember" w:eastAsia="Roboto" w:hAnsi="Amazon Ember" w:cs="Amazon Ember"/>
          <w:sz w:val="27"/>
        </w:rPr>
      </w:pPr>
    </w:p>
    <w:p w14:paraId="2CD0E669" w14:textId="514C3C82" w:rsidR="00C014B5" w:rsidRPr="002422A4" w:rsidRDefault="00434BE4">
      <w:pPr>
        <w:shd w:val="clear" w:color="auto" w:fill="FFFFFF"/>
        <w:spacing w:before="100" w:after="100" w:line="240" w:lineRule="auto"/>
        <w:ind w:left="720"/>
        <w:rPr>
          <w:rFonts w:ascii="Amazon Ember" w:eastAsia="Roboto" w:hAnsi="Amazon Ember" w:cs="Amazon Ember"/>
          <w:sz w:val="27"/>
          <w:rPrChange w:id="785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  <w:ins w:id="786" w:author="Nicolas David" w:date="2020-04-29T00:41:00Z">
        <w:r w:rsidRPr="00CC5B93">
          <w:rPr>
            <w:rFonts w:ascii="Amazon Ember" w:eastAsia="Roboto" w:hAnsi="Amazon Ember" w:cs="Amazon Ember"/>
            <w:b/>
            <w:bCs/>
            <w:sz w:val="27"/>
          </w:rPr>
          <w:t>Q.</w:t>
        </w:r>
        <w:r>
          <w:rPr>
            <w:rFonts w:ascii="Amazon Ember" w:eastAsia="Roboto" w:hAnsi="Amazon Ember" w:cs="Amazon Ember"/>
            <w:sz w:val="27"/>
          </w:rPr>
          <w:t xml:space="preserve"> </w:t>
        </w:r>
      </w:ins>
      <w:del w:id="787" w:author="Nicolas David" w:date="2020-04-29T00:41:00Z">
        <w:r w:rsidR="00661108" w:rsidRPr="002422A4" w:rsidDel="00434BE4">
          <w:rPr>
            <w:rFonts w:ascii="Amazon Ember" w:eastAsia="Roboto" w:hAnsi="Amazon Ember" w:cs="Amazon Ember"/>
            <w:sz w:val="27"/>
            <w:rPrChange w:id="788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Q.</w:delText>
        </w:r>
      </w:del>
      <w:r w:rsidR="00661108" w:rsidRPr="002422A4">
        <w:rPr>
          <w:rFonts w:ascii="Amazon Ember" w:eastAsia="Times New Roman" w:hAnsi="Amazon Ember" w:cs="Amazon Ember"/>
          <w:sz w:val="27"/>
          <w:szCs w:val="27"/>
          <w:rPrChange w:id="789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Can the sessions be changed in schedule?</w:t>
      </w:r>
    </w:p>
    <w:p w14:paraId="65241C57" w14:textId="25F1BF87" w:rsidR="00C014B5" w:rsidRPr="002422A4" w:rsidRDefault="002224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mazon Ember" w:eastAsia="Roboto" w:hAnsi="Amazon Ember" w:cs="Amazon Ember"/>
          <w:sz w:val="27"/>
          <w:szCs w:val="27"/>
          <w:rPrChange w:id="790" w:author="Nicolas David" w:date="2020-04-28T17:20:00Z">
            <w:rPr>
              <w:rFonts w:ascii="Roboto" w:eastAsia="Roboto" w:hAnsi="Roboto" w:cs="Roboto"/>
              <w:sz w:val="27"/>
              <w:szCs w:val="27"/>
            </w:rPr>
          </w:rPrChange>
        </w:rPr>
      </w:pPr>
      <w:ins w:id="791" w:author="Nicolas David" w:date="2020-04-29T00:49:00Z">
        <w:r w:rsidRPr="00CC5B93">
          <w:rPr>
            <w:rFonts w:ascii="Amazon Ember" w:eastAsia="Roboto" w:hAnsi="Amazon Ember" w:cs="Amazon Ember"/>
            <w:b/>
            <w:bCs/>
            <w:sz w:val="27"/>
          </w:rPr>
          <w:t>A.</w:t>
        </w:r>
        <w:r w:rsidRPr="00CC5B93">
          <w:rPr>
            <w:rFonts w:ascii="Amazon Ember" w:eastAsia="Roboto" w:hAnsi="Amazon Ember" w:cs="Amazon Ember"/>
            <w:sz w:val="27"/>
          </w:rPr>
          <w:t xml:space="preserve"> </w:t>
        </w:r>
      </w:ins>
      <w:del w:id="792" w:author="Nicolas David" w:date="2020-04-29T00:49:00Z">
        <w:r w:rsidR="00661108" w:rsidRPr="002422A4" w:rsidDel="00222407">
          <w:rPr>
            <w:rFonts w:ascii="Amazon Ember" w:eastAsia="Roboto" w:hAnsi="Amazon Ember" w:cs="Amazon Ember"/>
            <w:sz w:val="27"/>
            <w:rPrChange w:id="793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 xml:space="preserve">A. </w:delText>
        </w:r>
      </w:del>
      <w:r w:rsidR="00661108" w:rsidRPr="002422A4">
        <w:rPr>
          <w:rFonts w:ascii="Amazon Ember" w:eastAsia="Roboto" w:hAnsi="Amazon Ember" w:cs="Amazon Ember"/>
          <w:sz w:val="27"/>
          <w:rPrChange w:id="794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>This is up to the organizer to change the schedule but this is not a feature within the conference solution.</w:t>
      </w:r>
    </w:p>
    <w:p w14:paraId="5E776126" w14:textId="77777777" w:rsidR="00434BE4" w:rsidRDefault="00434BE4">
      <w:pPr>
        <w:shd w:val="clear" w:color="auto" w:fill="FFFFFF"/>
        <w:spacing w:before="100" w:after="100" w:line="240" w:lineRule="auto"/>
        <w:ind w:left="720"/>
        <w:rPr>
          <w:ins w:id="795" w:author="Nicolas David" w:date="2020-04-29T00:41:00Z"/>
          <w:rFonts w:ascii="Amazon Ember" w:eastAsia="Roboto" w:hAnsi="Amazon Ember" w:cs="Amazon Ember"/>
          <w:sz w:val="27"/>
        </w:rPr>
      </w:pPr>
    </w:p>
    <w:p w14:paraId="35601969" w14:textId="2DFAABB7" w:rsidR="00C014B5" w:rsidRPr="002422A4" w:rsidRDefault="00434BE4">
      <w:pPr>
        <w:shd w:val="clear" w:color="auto" w:fill="FFFFFF"/>
        <w:spacing w:before="100" w:after="100" w:line="240" w:lineRule="auto"/>
        <w:ind w:left="720"/>
        <w:rPr>
          <w:rFonts w:ascii="Amazon Ember" w:eastAsia="Roboto" w:hAnsi="Amazon Ember" w:cs="Amazon Ember"/>
          <w:sz w:val="27"/>
          <w:rPrChange w:id="796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  <w:ins w:id="797" w:author="Nicolas David" w:date="2020-04-29T00:41:00Z">
        <w:r w:rsidRPr="00CC5B93">
          <w:rPr>
            <w:rFonts w:ascii="Amazon Ember" w:eastAsia="Roboto" w:hAnsi="Amazon Ember" w:cs="Amazon Ember"/>
            <w:b/>
            <w:bCs/>
            <w:sz w:val="27"/>
          </w:rPr>
          <w:t>Q.</w:t>
        </w:r>
        <w:r>
          <w:rPr>
            <w:rFonts w:ascii="Amazon Ember" w:eastAsia="Roboto" w:hAnsi="Amazon Ember" w:cs="Amazon Ember"/>
            <w:sz w:val="27"/>
          </w:rPr>
          <w:t xml:space="preserve"> </w:t>
        </w:r>
      </w:ins>
      <w:del w:id="798" w:author="Nicolas David" w:date="2020-04-29T00:41:00Z">
        <w:r w:rsidR="00661108" w:rsidRPr="002422A4" w:rsidDel="00434BE4">
          <w:rPr>
            <w:rFonts w:ascii="Amazon Ember" w:eastAsia="Roboto" w:hAnsi="Amazon Ember" w:cs="Amazon Ember"/>
            <w:sz w:val="27"/>
            <w:rPrChange w:id="799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Q.</w:delText>
        </w:r>
      </w:del>
      <w:r w:rsidR="00661108" w:rsidRPr="002422A4">
        <w:rPr>
          <w:rFonts w:ascii="Amazon Ember" w:eastAsia="Times New Roman" w:hAnsi="Amazon Ember" w:cs="Amazon Ember"/>
          <w:sz w:val="27"/>
          <w:szCs w:val="27"/>
          <w:rPrChange w:id="800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 xml:space="preserve">Can I generate the conference schedule? </w:t>
      </w:r>
    </w:p>
    <w:p w14:paraId="42BBA8E3" w14:textId="1983C4C5" w:rsidR="00C014B5" w:rsidRPr="002422A4" w:rsidRDefault="002224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mazon Ember" w:eastAsia="Roboto" w:hAnsi="Amazon Ember" w:cs="Amazon Ember"/>
          <w:sz w:val="27"/>
          <w:szCs w:val="27"/>
          <w:rPrChange w:id="801" w:author="Nicolas David" w:date="2020-04-28T17:20:00Z">
            <w:rPr>
              <w:rFonts w:ascii="Roboto" w:eastAsia="Roboto" w:hAnsi="Roboto" w:cs="Roboto"/>
              <w:sz w:val="27"/>
              <w:szCs w:val="27"/>
            </w:rPr>
          </w:rPrChange>
        </w:rPr>
      </w:pPr>
      <w:ins w:id="802" w:author="Nicolas David" w:date="2020-04-29T00:49:00Z">
        <w:r w:rsidRPr="00CC5B93">
          <w:rPr>
            <w:rFonts w:ascii="Amazon Ember" w:eastAsia="Roboto" w:hAnsi="Amazon Ember" w:cs="Amazon Ember"/>
            <w:b/>
            <w:bCs/>
            <w:sz w:val="27"/>
          </w:rPr>
          <w:t>A.</w:t>
        </w:r>
        <w:r w:rsidRPr="00CC5B93">
          <w:rPr>
            <w:rFonts w:ascii="Amazon Ember" w:eastAsia="Roboto" w:hAnsi="Amazon Ember" w:cs="Amazon Ember"/>
            <w:sz w:val="27"/>
          </w:rPr>
          <w:t xml:space="preserve"> </w:t>
        </w:r>
      </w:ins>
      <w:del w:id="803" w:author="Nicolas David" w:date="2020-04-29T00:49:00Z">
        <w:r w:rsidR="00661108" w:rsidRPr="002422A4" w:rsidDel="00222407">
          <w:rPr>
            <w:rFonts w:ascii="Amazon Ember" w:eastAsia="Roboto" w:hAnsi="Amazon Ember" w:cs="Amazon Ember"/>
            <w:sz w:val="27"/>
            <w:rPrChange w:id="804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A.</w:delText>
        </w:r>
      </w:del>
      <w:r w:rsidR="00661108" w:rsidRPr="002422A4">
        <w:rPr>
          <w:rFonts w:ascii="Amazon Ember" w:eastAsia="Roboto" w:hAnsi="Amazon Ember" w:cs="Amazon Ember"/>
          <w:sz w:val="27"/>
          <w:rPrChange w:id="805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>schedule conference can be generated through outlook.</w:t>
      </w:r>
    </w:p>
    <w:p w14:paraId="26D13F80" w14:textId="77777777" w:rsidR="00434BE4" w:rsidRDefault="00434BE4">
      <w:pPr>
        <w:shd w:val="clear" w:color="auto" w:fill="FFFFFF"/>
        <w:spacing w:before="100" w:after="100" w:line="240" w:lineRule="auto"/>
        <w:ind w:left="720"/>
        <w:rPr>
          <w:ins w:id="806" w:author="Nicolas David" w:date="2020-04-29T00:41:00Z"/>
          <w:rFonts w:ascii="Amazon Ember" w:eastAsia="Roboto" w:hAnsi="Amazon Ember" w:cs="Amazon Ember"/>
          <w:sz w:val="27"/>
        </w:rPr>
      </w:pPr>
    </w:p>
    <w:p w14:paraId="344ADAD7" w14:textId="6A1809D0" w:rsidR="00C014B5" w:rsidRPr="002422A4" w:rsidRDefault="00434BE4">
      <w:pPr>
        <w:shd w:val="clear" w:color="auto" w:fill="FFFFFF"/>
        <w:spacing w:before="100" w:after="100" w:line="240" w:lineRule="auto"/>
        <w:ind w:left="720"/>
        <w:rPr>
          <w:rFonts w:ascii="Amazon Ember" w:eastAsia="Roboto" w:hAnsi="Amazon Ember" w:cs="Amazon Ember"/>
          <w:sz w:val="27"/>
          <w:rPrChange w:id="807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  <w:ins w:id="808" w:author="Nicolas David" w:date="2020-04-29T00:41:00Z">
        <w:r w:rsidRPr="00CC5B93">
          <w:rPr>
            <w:rFonts w:ascii="Amazon Ember" w:eastAsia="Roboto" w:hAnsi="Amazon Ember" w:cs="Amazon Ember"/>
            <w:b/>
            <w:bCs/>
            <w:sz w:val="27"/>
          </w:rPr>
          <w:t>Q.</w:t>
        </w:r>
        <w:r>
          <w:rPr>
            <w:rFonts w:ascii="Amazon Ember" w:eastAsia="Roboto" w:hAnsi="Amazon Ember" w:cs="Amazon Ember"/>
            <w:sz w:val="27"/>
          </w:rPr>
          <w:t xml:space="preserve"> </w:t>
        </w:r>
      </w:ins>
      <w:del w:id="809" w:author="Nicolas David" w:date="2020-04-29T00:41:00Z">
        <w:r w:rsidR="00661108" w:rsidRPr="002422A4" w:rsidDel="00434BE4">
          <w:rPr>
            <w:rFonts w:ascii="Amazon Ember" w:eastAsia="Roboto" w:hAnsi="Amazon Ember" w:cs="Amazon Ember"/>
            <w:sz w:val="27"/>
            <w:rPrChange w:id="810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Q.</w:delText>
        </w:r>
      </w:del>
      <w:r w:rsidR="00661108" w:rsidRPr="002422A4">
        <w:rPr>
          <w:rFonts w:ascii="Amazon Ember" w:eastAsia="Times New Roman" w:hAnsi="Amazon Ember" w:cs="Amazon Ember"/>
          <w:sz w:val="27"/>
          <w:szCs w:val="27"/>
          <w:rPrChange w:id="811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Can we have a live schedule shared with participants?</w:t>
      </w:r>
    </w:p>
    <w:p w14:paraId="36BA43CC" w14:textId="2D9001C3" w:rsidR="00C014B5" w:rsidRPr="002422A4" w:rsidRDefault="002224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mazon Ember" w:eastAsia="Roboto" w:hAnsi="Amazon Ember" w:cs="Amazon Ember"/>
          <w:sz w:val="27"/>
          <w:szCs w:val="27"/>
          <w:rPrChange w:id="812" w:author="Nicolas David" w:date="2020-04-28T17:20:00Z">
            <w:rPr>
              <w:rFonts w:ascii="Roboto" w:eastAsia="Roboto" w:hAnsi="Roboto" w:cs="Roboto"/>
              <w:sz w:val="27"/>
              <w:szCs w:val="27"/>
            </w:rPr>
          </w:rPrChange>
        </w:rPr>
      </w:pPr>
      <w:ins w:id="813" w:author="Nicolas David" w:date="2020-04-29T00:49:00Z">
        <w:r w:rsidRPr="00CC5B93">
          <w:rPr>
            <w:rFonts w:ascii="Amazon Ember" w:eastAsia="Roboto" w:hAnsi="Amazon Ember" w:cs="Amazon Ember"/>
            <w:b/>
            <w:bCs/>
            <w:sz w:val="27"/>
          </w:rPr>
          <w:t>A.</w:t>
        </w:r>
        <w:r w:rsidRPr="00CC5B93">
          <w:rPr>
            <w:rFonts w:ascii="Amazon Ember" w:eastAsia="Roboto" w:hAnsi="Amazon Ember" w:cs="Amazon Ember"/>
            <w:sz w:val="27"/>
          </w:rPr>
          <w:t xml:space="preserve"> </w:t>
        </w:r>
      </w:ins>
      <w:del w:id="814" w:author="Nicolas David" w:date="2020-04-29T00:49:00Z">
        <w:r w:rsidR="00661108" w:rsidRPr="002422A4" w:rsidDel="00222407">
          <w:rPr>
            <w:rFonts w:ascii="Amazon Ember" w:eastAsia="Roboto" w:hAnsi="Amazon Ember" w:cs="Amazon Ember"/>
            <w:sz w:val="27"/>
            <w:rPrChange w:id="815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A.</w:delText>
        </w:r>
      </w:del>
      <w:r w:rsidR="00661108" w:rsidRPr="002422A4">
        <w:rPr>
          <w:rFonts w:ascii="Amazon Ember" w:eastAsia="Roboto" w:hAnsi="Amazon Ember" w:cs="Amazon Ember"/>
          <w:sz w:val="27"/>
          <w:rPrChange w:id="816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>This feature needs more exploration.</w:t>
      </w:r>
    </w:p>
    <w:p w14:paraId="69EE1E46" w14:textId="77777777" w:rsidR="00434BE4" w:rsidRDefault="00434BE4">
      <w:pPr>
        <w:shd w:val="clear" w:color="auto" w:fill="FFFFFF"/>
        <w:spacing w:before="100" w:after="100" w:line="240" w:lineRule="auto"/>
        <w:ind w:left="720"/>
        <w:rPr>
          <w:ins w:id="817" w:author="Nicolas David" w:date="2020-04-29T00:41:00Z"/>
          <w:rFonts w:ascii="Amazon Ember" w:eastAsia="Roboto" w:hAnsi="Amazon Ember" w:cs="Amazon Ember"/>
          <w:sz w:val="27"/>
        </w:rPr>
      </w:pPr>
    </w:p>
    <w:p w14:paraId="22C7ACD9" w14:textId="6571B64A" w:rsidR="00C014B5" w:rsidRPr="002422A4" w:rsidRDefault="00434BE4">
      <w:pPr>
        <w:shd w:val="clear" w:color="auto" w:fill="FFFFFF"/>
        <w:spacing w:before="100" w:after="100" w:line="240" w:lineRule="auto"/>
        <w:ind w:left="720"/>
        <w:rPr>
          <w:rFonts w:ascii="Amazon Ember" w:eastAsia="Roboto" w:hAnsi="Amazon Ember" w:cs="Amazon Ember"/>
          <w:sz w:val="27"/>
          <w:rPrChange w:id="818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  <w:ins w:id="819" w:author="Nicolas David" w:date="2020-04-29T00:41:00Z">
        <w:r w:rsidRPr="00CC5B93">
          <w:rPr>
            <w:rFonts w:ascii="Amazon Ember" w:eastAsia="Roboto" w:hAnsi="Amazon Ember" w:cs="Amazon Ember"/>
            <w:b/>
            <w:bCs/>
            <w:sz w:val="27"/>
          </w:rPr>
          <w:t>Q.</w:t>
        </w:r>
        <w:r>
          <w:rPr>
            <w:rFonts w:ascii="Amazon Ember" w:eastAsia="Roboto" w:hAnsi="Amazon Ember" w:cs="Amazon Ember"/>
            <w:sz w:val="27"/>
          </w:rPr>
          <w:t xml:space="preserve"> </w:t>
        </w:r>
      </w:ins>
      <w:del w:id="820" w:author="Nicolas David" w:date="2020-04-29T00:41:00Z">
        <w:r w:rsidR="00661108" w:rsidRPr="002422A4" w:rsidDel="00434BE4">
          <w:rPr>
            <w:rFonts w:ascii="Amazon Ember" w:eastAsia="Roboto" w:hAnsi="Amazon Ember" w:cs="Amazon Ember"/>
            <w:sz w:val="27"/>
            <w:rPrChange w:id="821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Q.</w:delText>
        </w:r>
      </w:del>
      <w:r w:rsidR="00661108" w:rsidRPr="002422A4">
        <w:rPr>
          <w:rFonts w:ascii="Amazon Ember" w:eastAsia="Times New Roman" w:hAnsi="Amazon Ember" w:cs="Amazon Ember"/>
          <w:sz w:val="27"/>
          <w:szCs w:val="27"/>
          <w:rPrChange w:id="822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>Can I post instantly announcements to participants?</w:t>
      </w:r>
    </w:p>
    <w:p w14:paraId="613EBC19" w14:textId="4F608D0C" w:rsidR="00C014B5" w:rsidRPr="002422A4" w:rsidRDefault="002224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mazon Ember" w:eastAsia="Roboto" w:hAnsi="Amazon Ember" w:cs="Amazon Ember"/>
          <w:sz w:val="27"/>
          <w:szCs w:val="27"/>
          <w:rPrChange w:id="823" w:author="Nicolas David" w:date="2020-04-28T17:20:00Z">
            <w:rPr>
              <w:rFonts w:ascii="Roboto" w:eastAsia="Roboto" w:hAnsi="Roboto" w:cs="Roboto"/>
              <w:sz w:val="27"/>
              <w:szCs w:val="27"/>
            </w:rPr>
          </w:rPrChange>
        </w:rPr>
      </w:pPr>
      <w:ins w:id="824" w:author="Nicolas David" w:date="2020-04-29T00:49:00Z">
        <w:r w:rsidRPr="00CC5B93">
          <w:rPr>
            <w:rFonts w:ascii="Amazon Ember" w:eastAsia="Roboto" w:hAnsi="Amazon Ember" w:cs="Amazon Ember"/>
            <w:b/>
            <w:bCs/>
            <w:sz w:val="27"/>
          </w:rPr>
          <w:t>A.</w:t>
        </w:r>
        <w:r w:rsidRPr="00CC5B93">
          <w:rPr>
            <w:rFonts w:ascii="Amazon Ember" w:eastAsia="Roboto" w:hAnsi="Amazon Ember" w:cs="Amazon Ember"/>
            <w:sz w:val="27"/>
          </w:rPr>
          <w:t xml:space="preserve"> </w:t>
        </w:r>
      </w:ins>
      <w:del w:id="825" w:author="Nicolas David" w:date="2020-04-29T00:49:00Z">
        <w:r w:rsidR="00661108" w:rsidRPr="002422A4" w:rsidDel="00222407">
          <w:rPr>
            <w:rFonts w:ascii="Amazon Ember" w:eastAsia="Roboto" w:hAnsi="Amazon Ember" w:cs="Amazon Ember"/>
            <w:sz w:val="27"/>
            <w:rPrChange w:id="826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 xml:space="preserve">A. </w:delText>
        </w:r>
      </w:del>
      <w:r w:rsidR="00661108" w:rsidRPr="002422A4">
        <w:rPr>
          <w:rFonts w:ascii="Amazon Ember" w:eastAsia="Roboto" w:hAnsi="Amazon Ember" w:cs="Amazon Ember"/>
          <w:sz w:val="27"/>
          <w:rPrChange w:id="827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>This feature is not considered in the first release.</w:t>
      </w:r>
    </w:p>
    <w:p w14:paraId="5601B38B" w14:textId="77777777" w:rsidR="00434BE4" w:rsidRDefault="00434BE4">
      <w:pPr>
        <w:shd w:val="clear" w:color="auto" w:fill="FFFFFF"/>
        <w:spacing w:before="100" w:after="100" w:line="240" w:lineRule="auto"/>
        <w:ind w:left="720"/>
        <w:rPr>
          <w:ins w:id="828" w:author="Nicolas David" w:date="2020-04-29T00:41:00Z"/>
          <w:rFonts w:ascii="Amazon Ember" w:eastAsia="Roboto" w:hAnsi="Amazon Ember" w:cs="Amazon Ember"/>
          <w:b/>
          <w:bCs/>
          <w:sz w:val="27"/>
        </w:rPr>
      </w:pPr>
    </w:p>
    <w:p w14:paraId="3EC2FEEC" w14:textId="72738D54" w:rsidR="00C014B5" w:rsidRPr="002422A4" w:rsidRDefault="00434BE4">
      <w:pPr>
        <w:shd w:val="clear" w:color="auto" w:fill="FFFFFF"/>
        <w:spacing w:before="100" w:after="100" w:line="240" w:lineRule="auto"/>
        <w:ind w:left="720"/>
        <w:rPr>
          <w:rFonts w:ascii="Amazon Ember" w:eastAsia="Roboto" w:hAnsi="Amazon Ember" w:cs="Amazon Ember"/>
          <w:sz w:val="27"/>
          <w:rPrChange w:id="829" w:author="Nicolas David" w:date="2020-04-28T17:20:00Z">
            <w:rPr>
              <w:rFonts w:ascii="Roboto" w:eastAsia="Roboto" w:hAnsi="Roboto" w:cs="Roboto"/>
              <w:sz w:val="27"/>
            </w:rPr>
          </w:rPrChange>
        </w:rPr>
      </w:pPr>
      <w:ins w:id="830" w:author="Nicolas David" w:date="2020-04-29T00:41:00Z">
        <w:r w:rsidRPr="00CC5B93">
          <w:rPr>
            <w:rFonts w:ascii="Amazon Ember" w:eastAsia="Roboto" w:hAnsi="Amazon Ember" w:cs="Amazon Ember"/>
            <w:b/>
            <w:bCs/>
            <w:sz w:val="27"/>
          </w:rPr>
          <w:t>Q.</w:t>
        </w:r>
        <w:r>
          <w:rPr>
            <w:rFonts w:ascii="Amazon Ember" w:eastAsia="Roboto" w:hAnsi="Amazon Ember" w:cs="Amazon Ember"/>
            <w:sz w:val="27"/>
          </w:rPr>
          <w:t xml:space="preserve"> </w:t>
        </w:r>
      </w:ins>
      <w:del w:id="831" w:author="Nicolas David" w:date="2020-04-29T00:41:00Z">
        <w:r w:rsidR="00661108" w:rsidRPr="002422A4" w:rsidDel="00434BE4">
          <w:rPr>
            <w:rFonts w:ascii="Amazon Ember" w:eastAsia="Roboto" w:hAnsi="Amazon Ember" w:cs="Amazon Ember"/>
            <w:sz w:val="27"/>
            <w:rPrChange w:id="832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>Q.</w:delText>
        </w:r>
      </w:del>
      <w:r w:rsidR="00661108" w:rsidRPr="002422A4">
        <w:rPr>
          <w:rFonts w:ascii="Amazon Ember" w:eastAsia="Times New Roman" w:hAnsi="Amazon Ember" w:cs="Amazon Ember"/>
          <w:sz w:val="27"/>
          <w:szCs w:val="27"/>
          <w:rPrChange w:id="833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t xml:space="preserve">How do I invite participants without them registering to the conference?  </w:t>
      </w:r>
    </w:p>
    <w:p w14:paraId="59BA7687" w14:textId="0D32B2CA" w:rsidR="00C014B5" w:rsidRPr="002422A4" w:rsidRDefault="002224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mazon Ember" w:eastAsia="Roboto" w:hAnsi="Amazon Ember" w:cs="Amazon Ember"/>
          <w:sz w:val="27"/>
          <w:szCs w:val="27"/>
          <w:rPrChange w:id="834" w:author="Nicolas David" w:date="2020-04-28T17:20:00Z">
            <w:rPr>
              <w:rFonts w:ascii="Roboto" w:eastAsia="Roboto" w:hAnsi="Roboto" w:cs="Roboto"/>
              <w:sz w:val="27"/>
              <w:szCs w:val="27"/>
            </w:rPr>
          </w:rPrChange>
        </w:rPr>
      </w:pPr>
      <w:ins w:id="835" w:author="Nicolas David" w:date="2020-04-29T00:49:00Z">
        <w:r w:rsidRPr="00CC5B93">
          <w:rPr>
            <w:rFonts w:ascii="Amazon Ember" w:eastAsia="Roboto" w:hAnsi="Amazon Ember" w:cs="Amazon Ember"/>
            <w:b/>
            <w:bCs/>
            <w:sz w:val="27"/>
          </w:rPr>
          <w:t>A.</w:t>
        </w:r>
        <w:r w:rsidRPr="00CC5B93">
          <w:rPr>
            <w:rFonts w:ascii="Amazon Ember" w:eastAsia="Roboto" w:hAnsi="Amazon Ember" w:cs="Amazon Ember"/>
            <w:sz w:val="27"/>
          </w:rPr>
          <w:t xml:space="preserve"> </w:t>
        </w:r>
      </w:ins>
      <w:del w:id="836" w:author="Nicolas David" w:date="2020-04-29T00:49:00Z">
        <w:r w:rsidR="00661108" w:rsidRPr="002422A4" w:rsidDel="00222407">
          <w:rPr>
            <w:rFonts w:ascii="Amazon Ember" w:eastAsia="Roboto" w:hAnsi="Amazon Ember" w:cs="Amazon Ember"/>
            <w:sz w:val="27"/>
            <w:rPrChange w:id="837" w:author="Nicolas David" w:date="2020-04-28T17:20:00Z">
              <w:rPr>
                <w:rFonts w:ascii="Roboto" w:eastAsia="Roboto" w:hAnsi="Roboto" w:cs="Roboto"/>
                <w:sz w:val="27"/>
              </w:rPr>
            </w:rPrChange>
          </w:rPr>
          <w:delText xml:space="preserve">A. </w:delText>
        </w:r>
      </w:del>
      <w:r w:rsidR="00661108" w:rsidRPr="002422A4">
        <w:rPr>
          <w:rFonts w:ascii="Amazon Ember" w:eastAsia="Roboto" w:hAnsi="Amazon Ember" w:cs="Amazon Ember"/>
          <w:sz w:val="27"/>
          <w:rPrChange w:id="838" w:author="Nicolas David" w:date="2020-04-28T17:20:00Z">
            <w:rPr>
              <w:rFonts w:ascii="Roboto" w:eastAsia="Roboto" w:hAnsi="Roboto" w:cs="Roboto"/>
              <w:sz w:val="27"/>
            </w:rPr>
          </w:rPrChange>
        </w:rPr>
        <w:t>This feature does not exist in the first release.</w:t>
      </w:r>
    </w:p>
    <w:p w14:paraId="61620E3B" w14:textId="48BD2F76" w:rsidR="00C014B5" w:rsidRPr="002422A4" w:rsidDel="00434BE4" w:rsidRDefault="00661108">
      <w:pPr>
        <w:shd w:val="clear" w:color="auto" w:fill="FFFFFF"/>
        <w:spacing w:before="100" w:beforeAutospacing="1" w:after="100" w:afterAutospacing="1" w:line="240" w:lineRule="auto"/>
        <w:rPr>
          <w:del w:id="839" w:author="Nicolas David" w:date="2020-04-29T00:41:00Z"/>
          <w:rFonts w:ascii="Amazon Ember" w:eastAsia="Times New Roman" w:hAnsi="Amazon Ember" w:cs="Amazon Ember"/>
          <w:b/>
          <w:bCs/>
          <w:sz w:val="27"/>
          <w:szCs w:val="27"/>
          <w:rPrChange w:id="840" w:author="Nicolas David" w:date="2020-04-28T17:20:00Z">
            <w:rPr>
              <w:del w:id="841" w:author="Nicolas David" w:date="2020-04-29T00:41:00Z"/>
              <w:rFonts w:ascii="Roboto" w:eastAsia="Times New Roman" w:hAnsi="Roboto" w:cs="Times New Roman"/>
              <w:b/>
              <w:bCs/>
              <w:sz w:val="27"/>
              <w:szCs w:val="27"/>
            </w:rPr>
          </w:rPrChange>
        </w:rPr>
      </w:pPr>
      <w:del w:id="842" w:author="Nicolas David" w:date="2020-04-29T00:41:00Z">
        <w:r w:rsidRPr="002422A4" w:rsidDel="00434BE4">
          <w:rPr>
            <w:rFonts w:ascii="Amazon Ember" w:eastAsia="Times New Roman" w:hAnsi="Amazon Ember" w:cs="Amazon Ember"/>
            <w:b/>
            <w:bCs/>
            <w:sz w:val="27"/>
            <w:szCs w:val="27"/>
            <w:rPrChange w:id="843" w:author="Nicolas David" w:date="2020-04-28T17:20:00Z">
              <w:rPr>
                <w:rFonts w:ascii="Roboto" w:eastAsia="Times New Roman" w:hAnsi="Roboto" w:cs="Times New Roman"/>
                <w:b/>
                <w:bCs/>
                <w:sz w:val="27"/>
                <w:szCs w:val="27"/>
              </w:rPr>
            </w:rPrChange>
          </w:rPr>
          <w:delText>AWS Internal FAQ</w:delText>
        </w:r>
      </w:del>
    </w:p>
    <w:p w14:paraId="09C8CA93" w14:textId="54FD13D3" w:rsidR="00C014B5" w:rsidRPr="002422A4" w:rsidDel="00434BE4" w:rsidRDefault="00661108">
      <w:pPr>
        <w:shd w:val="clear" w:color="auto" w:fill="FFFFFF"/>
        <w:spacing w:before="100" w:beforeAutospacing="1" w:after="100" w:afterAutospacing="1" w:line="240" w:lineRule="auto"/>
        <w:ind w:left="720"/>
        <w:rPr>
          <w:del w:id="844" w:author="Nicolas David" w:date="2020-04-29T00:41:00Z"/>
          <w:rFonts w:ascii="Amazon Ember" w:eastAsia="Times New Roman" w:hAnsi="Amazon Ember" w:cs="Amazon Ember"/>
          <w:sz w:val="27"/>
          <w:szCs w:val="27"/>
          <w:rPrChange w:id="845" w:author="Nicolas David" w:date="2020-04-28T17:20:00Z">
            <w:rPr>
              <w:del w:id="846" w:author="Nicolas David" w:date="2020-04-29T00:41:00Z"/>
              <w:rFonts w:ascii="Roboto" w:eastAsia="Times New Roman" w:hAnsi="Roboto" w:cs="Times New Roman"/>
              <w:sz w:val="27"/>
              <w:szCs w:val="27"/>
            </w:rPr>
          </w:rPrChange>
        </w:rPr>
      </w:pPr>
      <w:del w:id="847" w:author="Nicolas David" w:date="2020-04-29T00:41:00Z">
        <w:r w:rsidRPr="002422A4" w:rsidDel="00434BE4">
          <w:rPr>
            <w:rFonts w:ascii="Amazon Ember" w:eastAsia="Times New Roman" w:hAnsi="Amazon Ember" w:cs="Amazon Ember"/>
            <w:sz w:val="27"/>
            <w:szCs w:val="27"/>
            <w:rPrChange w:id="848" w:author="Nicolas David" w:date="2020-04-28T17:20:00Z">
              <w:rPr>
                <w:rFonts w:ascii="Roboto" w:eastAsia="Times New Roman" w:hAnsi="Roboto" w:cs="Times New Roman"/>
                <w:sz w:val="27"/>
                <w:szCs w:val="27"/>
              </w:rPr>
            </w:rPrChange>
          </w:rPr>
          <w:delText>What might go wrong with development and use of SDK Chime ?</w:delText>
        </w:r>
      </w:del>
    </w:p>
    <w:p w14:paraId="77101468" w14:textId="5367AFB8" w:rsidR="00C014B5" w:rsidRPr="002422A4" w:rsidDel="00434BE4" w:rsidRDefault="00661108">
      <w:pPr>
        <w:shd w:val="clear" w:color="auto" w:fill="FFFFFF"/>
        <w:spacing w:before="100" w:beforeAutospacing="1" w:after="100" w:afterAutospacing="1" w:line="240" w:lineRule="auto"/>
        <w:ind w:left="720"/>
        <w:rPr>
          <w:del w:id="849" w:author="Nicolas David" w:date="2020-04-29T00:41:00Z"/>
          <w:rFonts w:ascii="Amazon Ember" w:eastAsia="Times New Roman" w:hAnsi="Amazon Ember" w:cs="Amazon Ember"/>
          <w:sz w:val="27"/>
          <w:szCs w:val="27"/>
          <w:rPrChange w:id="850" w:author="Nicolas David" w:date="2020-04-28T17:20:00Z">
            <w:rPr>
              <w:del w:id="851" w:author="Nicolas David" w:date="2020-04-29T00:41:00Z"/>
              <w:rFonts w:ascii="Roboto" w:eastAsia="Times New Roman" w:hAnsi="Roboto" w:cs="Times New Roman"/>
              <w:sz w:val="27"/>
              <w:szCs w:val="27"/>
            </w:rPr>
          </w:rPrChange>
        </w:rPr>
      </w:pPr>
      <w:del w:id="852" w:author="Nicolas David" w:date="2020-04-29T00:41:00Z">
        <w:r w:rsidRPr="002422A4" w:rsidDel="00434BE4">
          <w:rPr>
            <w:rFonts w:ascii="Amazon Ember" w:eastAsia="Times New Roman" w:hAnsi="Amazon Ember" w:cs="Amazon Ember"/>
            <w:sz w:val="27"/>
            <w:szCs w:val="27"/>
            <w:rPrChange w:id="853" w:author="Nicolas David" w:date="2020-04-28T17:20:00Z">
              <w:rPr>
                <w:rFonts w:ascii="Roboto" w:eastAsia="Times New Roman" w:hAnsi="Roboto" w:cs="Times New Roman"/>
                <w:sz w:val="27"/>
                <w:szCs w:val="27"/>
              </w:rPr>
            </w:rPrChange>
          </w:rPr>
          <w:delText>Is it a long-term strategy for AWS ?</w:delText>
        </w:r>
      </w:del>
    </w:p>
    <w:p w14:paraId="3EEBE406" w14:textId="14C9D39C" w:rsidR="00C014B5" w:rsidRPr="002422A4" w:rsidDel="00434BE4" w:rsidRDefault="00661108">
      <w:pPr>
        <w:shd w:val="clear" w:color="auto" w:fill="FFFFFF"/>
        <w:spacing w:before="100" w:beforeAutospacing="1" w:after="100" w:afterAutospacing="1" w:line="240" w:lineRule="auto"/>
        <w:ind w:left="720"/>
        <w:rPr>
          <w:del w:id="854" w:author="Nicolas David" w:date="2020-04-29T00:41:00Z"/>
          <w:rFonts w:ascii="Amazon Ember" w:eastAsia="Times New Roman" w:hAnsi="Amazon Ember" w:cs="Amazon Ember"/>
          <w:sz w:val="27"/>
          <w:szCs w:val="27"/>
          <w:rPrChange w:id="855" w:author="Nicolas David" w:date="2020-04-28T17:20:00Z">
            <w:rPr>
              <w:del w:id="856" w:author="Nicolas David" w:date="2020-04-29T00:41:00Z"/>
              <w:rFonts w:ascii="Roboto" w:eastAsia="Times New Roman" w:hAnsi="Roboto" w:cs="Times New Roman"/>
              <w:sz w:val="27"/>
              <w:szCs w:val="27"/>
            </w:rPr>
          </w:rPrChange>
        </w:rPr>
      </w:pPr>
      <w:del w:id="857" w:author="Nicolas David" w:date="2020-04-29T00:41:00Z">
        <w:r w:rsidRPr="002422A4" w:rsidDel="00434BE4">
          <w:rPr>
            <w:rFonts w:ascii="Amazon Ember" w:eastAsia="Times New Roman" w:hAnsi="Amazon Ember" w:cs="Amazon Ember"/>
            <w:sz w:val="27"/>
            <w:szCs w:val="27"/>
            <w:rPrChange w:id="858" w:author="Nicolas David" w:date="2020-04-28T17:20:00Z">
              <w:rPr>
                <w:rFonts w:ascii="Roboto" w:eastAsia="Times New Roman" w:hAnsi="Roboto" w:cs="Times New Roman"/>
                <w:sz w:val="27"/>
                <w:szCs w:val="27"/>
              </w:rPr>
            </w:rPrChange>
          </w:rPr>
          <w:delText>What is roadmap for Chime SDK ?</w:delText>
        </w:r>
      </w:del>
    </w:p>
    <w:p w14:paraId="7A9798F6" w14:textId="11947BCB" w:rsidR="00C014B5" w:rsidRPr="002422A4" w:rsidDel="00434BE4" w:rsidRDefault="00661108">
      <w:pPr>
        <w:shd w:val="clear" w:color="auto" w:fill="FFFFFF"/>
        <w:spacing w:before="100" w:beforeAutospacing="1" w:after="100" w:afterAutospacing="1" w:line="240" w:lineRule="auto"/>
        <w:ind w:left="720"/>
        <w:rPr>
          <w:del w:id="859" w:author="Nicolas David" w:date="2020-04-29T00:41:00Z"/>
          <w:rFonts w:ascii="Amazon Ember" w:eastAsia="Times New Roman" w:hAnsi="Amazon Ember" w:cs="Amazon Ember"/>
          <w:sz w:val="27"/>
          <w:szCs w:val="27"/>
          <w:rPrChange w:id="860" w:author="Nicolas David" w:date="2020-04-28T17:20:00Z">
            <w:rPr>
              <w:del w:id="861" w:author="Nicolas David" w:date="2020-04-29T00:41:00Z"/>
              <w:rFonts w:ascii="Roboto" w:eastAsia="Times New Roman" w:hAnsi="Roboto" w:cs="Times New Roman"/>
              <w:sz w:val="27"/>
              <w:szCs w:val="27"/>
            </w:rPr>
          </w:rPrChange>
        </w:rPr>
      </w:pPr>
      <w:del w:id="862" w:author="Nicolas David" w:date="2020-04-29T00:41:00Z">
        <w:r w:rsidRPr="002422A4" w:rsidDel="00434BE4">
          <w:rPr>
            <w:rFonts w:ascii="Amazon Ember" w:eastAsia="Times New Roman" w:hAnsi="Amazon Ember" w:cs="Amazon Ember"/>
            <w:sz w:val="27"/>
            <w:szCs w:val="27"/>
            <w:rPrChange w:id="863" w:author="Nicolas David" w:date="2020-04-28T17:20:00Z">
              <w:rPr>
                <w:rFonts w:ascii="Roboto" w:eastAsia="Times New Roman" w:hAnsi="Roboto" w:cs="Times New Roman"/>
                <w:sz w:val="27"/>
                <w:szCs w:val="27"/>
              </w:rPr>
            </w:rPrChange>
          </w:rPr>
          <w:delText xml:space="preserve">How much does it cost to run the new solution? </w:delText>
        </w:r>
      </w:del>
    </w:p>
    <w:p w14:paraId="24D40CF4" w14:textId="102504BF" w:rsidR="00C014B5" w:rsidRPr="002422A4" w:rsidDel="00434BE4" w:rsidRDefault="00661108">
      <w:pPr>
        <w:shd w:val="clear" w:color="auto" w:fill="FFFFFF"/>
        <w:spacing w:before="100" w:beforeAutospacing="1" w:after="100" w:afterAutospacing="1" w:line="240" w:lineRule="auto"/>
        <w:ind w:left="720"/>
        <w:rPr>
          <w:del w:id="864" w:author="Nicolas David" w:date="2020-04-29T00:41:00Z"/>
          <w:rFonts w:ascii="Amazon Ember" w:eastAsia="Times New Roman" w:hAnsi="Amazon Ember" w:cs="Amazon Ember"/>
          <w:sz w:val="27"/>
          <w:szCs w:val="27"/>
          <w:rPrChange w:id="865" w:author="Nicolas David" w:date="2020-04-28T17:20:00Z">
            <w:rPr>
              <w:del w:id="866" w:author="Nicolas David" w:date="2020-04-29T00:41:00Z"/>
              <w:rFonts w:ascii="Roboto" w:eastAsia="Times New Roman" w:hAnsi="Roboto" w:cs="Times New Roman"/>
              <w:sz w:val="27"/>
              <w:szCs w:val="27"/>
            </w:rPr>
          </w:rPrChange>
        </w:rPr>
      </w:pPr>
      <w:del w:id="867" w:author="Nicolas David" w:date="2020-04-29T00:41:00Z">
        <w:r w:rsidRPr="002422A4" w:rsidDel="00434BE4">
          <w:rPr>
            <w:rFonts w:ascii="Amazon Ember" w:eastAsia="Times New Roman" w:hAnsi="Amazon Ember" w:cs="Amazon Ember"/>
            <w:sz w:val="27"/>
            <w:szCs w:val="27"/>
            <w:rPrChange w:id="868" w:author="Nicolas David" w:date="2020-04-28T17:20:00Z">
              <w:rPr>
                <w:rFonts w:ascii="Roboto" w:eastAsia="Times New Roman" w:hAnsi="Roboto" w:cs="Times New Roman"/>
                <w:sz w:val="27"/>
                <w:szCs w:val="27"/>
              </w:rPr>
            </w:rPrChange>
          </w:rPr>
          <w:delText>Is pricing subscription or pay as you go ?</w:delText>
        </w:r>
      </w:del>
    </w:p>
    <w:p w14:paraId="7601C295" w14:textId="19C54DEC" w:rsidR="00C014B5" w:rsidRPr="002422A4" w:rsidDel="00434BE4" w:rsidRDefault="00661108">
      <w:pPr>
        <w:shd w:val="clear" w:color="auto" w:fill="FFFFFF"/>
        <w:spacing w:before="100" w:beforeAutospacing="1" w:after="100" w:afterAutospacing="1" w:line="240" w:lineRule="auto"/>
        <w:ind w:left="720"/>
        <w:rPr>
          <w:del w:id="869" w:author="Nicolas David" w:date="2020-04-29T00:41:00Z"/>
          <w:rFonts w:ascii="Amazon Ember" w:eastAsia="Times New Roman" w:hAnsi="Amazon Ember" w:cs="Amazon Ember"/>
          <w:sz w:val="27"/>
          <w:szCs w:val="27"/>
          <w:rPrChange w:id="870" w:author="Nicolas David" w:date="2020-04-28T17:20:00Z">
            <w:rPr>
              <w:del w:id="871" w:author="Nicolas David" w:date="2020-04-29T00:41:00Z"/>
              <w:rFonts w:ascii="Roboto" w:eastAsia="Times New Roman" w:hAnsi="Roboto" w:cs="Times New Roman"/>
              <w:sz w:val="27"/>
              <w:szCs w:val="27"/>
            </w:rPr>
          </w:rPrChange>
        </w:rPr>
      </w:pPr>
      <w:del w:id="872" w:author="Nicolas David" w:date="2020-04-29T00:41:00Z">
        <w:r w:rsidRPr="002422A4" w:rsidDel="00434BE4">
          <w:rPr>
            <w:rFonts w:ascii="Amazon Ember" w:eastAsia="Times New Roman" w:hAnsi="Amazon Ember" w:cs="Amazon Ember"/>
            <w:sz w:val="27"/>
            <w:szCs w:val="27"/>
            <w:rPrChange w:id="873" w:author="Nicolas David" w:date="2020-04-28T17:20:00Z">
              <w:rPr>
                <w:rFonts w:ascii="Roboto" w:eastAsia="Times New Roman" w:hAnsi="Roboto" w:cs="Times New Roman"/>
                <w:sz w:val="27"/>
                <w:szCs w:val="27"/>
              </w:rPr>
            </w:rPrChange>
          </w:rPr>
          <w:delText>What tools and software will be used ?</w:delText>
        </w:r>
      </w:del>
    </w:p>
    <w:p w14:paraId="3C92B515" w14:textId="7AB05ECC" w:rsidR="00C014B5" w:rsidRPr="002422A4" w:rsidDel="00434BE4" w:rsidRDefault="00661108">
      <w:pPr>
        <w:shd w:val="clear" w:color="auto" w:fill="FFFFFF"/>
        <w:spacing w:before="100" w:beforeAutospacing="1" w:after="100" w:afterAutospacing="1" w:line="240" w:lineRule="auto"/>
        <w:ind w:left="720"/>
        <w:rPr>
          <w:del w:id="874" w:author="Nicolas David" w:date="2020-04-29T00:41:00Z"/>
          <w:rFonts w:ascii="Amazon Ember" w:eastAsia="Times New Roman" w:hAnsi="Amazon Ember" w:cs="Amazon Ember"/>
          <w:sz w:val="27"/>
          <w:szCs w:val="27"/>
          <w:rPrChange w:id="875" w:author="Nicolas David" w:date="2020-04-28T17:20:00Z">
            <w:rPr>
              <w:del w:id="876" w:author="Nicolas David" w:date="2020-04-29T00:41:00Z"/>
              <w:rFonts w:ascii="Roboto" w:eastAsia="Times New Roman" w:hAnsi="Roboto" w:cs="Times New Roman"/>
              <w:sz w:val="27"/>
              <w:szCs w:val="27"/>
            </w:rPr>
          </w:rPrChange>
        </w:rPr>
      </w:pPr>
      <w:del w:id="877" w:author="Nicolas David" w:date="2020-04-29T00:41:00Z">
        <w:r w:rsidRPr="002422A4" w:rsidDel="00434BE4">
          <w:rPr>
            <w:rFonts w:ascii="Amazon Ember" w:eastAsia="Times New Roman" w:hAnsi="Amazon Ember" w:cs="Amazon Ember"/>
            <w:sz w:val="27"/>
            <w:szCs w:val="27"/>
            <w:rPrChange w:id="878" w:author="Nicolas David" w:date="2020-04-28T17:20:00Z">
              <w:rPr>
                <w:rFonts w:ascii="Roboto" w:eastAsia="Times New Roman" w:hAnsi="Roboto" w:cs="Times New Roman"/>
                <w:sz w:val="27"/>
                <w:szCs w:val="27"/>
              </w:rPr>
            </w:rPrChange>
          </w:rPr>
          <w:delText xml:space="preserve">What technologies will be used to develop on top of Chime SDK </w:delText>
        </w:r>
      </w:del>
    </w:p>
    <w:p w14:paraId="6339B048" w14:textId="1DAC647C" w:rsidR="00C014B5" w:rsidRPr="002422A4" w:rsidDel="00434BE4" w:rsidRDefault="00661108">
      <w:pPr>
        <w:shd w:val="clear" w:color="auto" w:fill="FFFFFF"/>
        <w:spacing w:before="100" w:beforeAutospacing="1" w:after="100" w:afterAutospacing="1" w:line="240" w:lineRule="auto"/>
        <w:ind w:left="720"/>
        <w:rPr>
          <w:del w:id="879" w:author="Nicolas David" w:date="2020-04-29T00:41:00Z"/>
          <w:rFonts w:ascii="Amazon Ember" w:eastAsia="Times New Roman" w:hAnsi="Amazon Ember" w:cs="Amazon Ember"/>
          <w:sz w:val="27"/>
          <w:szCs w:val="27"/>
          <w:rPrChange w:id="880" w:author="Nicolas David" w:date="2020-04-28T17:20:00Z">
            <w:rPr>
              <w:del w:id="881" w:author="Nicolas David" w:date="2020-04-29T00:41:00Z"/>
              <w:rFonts w:ascii="Roboto" w:eastAsia="Times New Roman" w:hAnsi="Roboto" w:cs="Times New Roman"/>
              <w:sz w:val="27"/>
              <w:szCs w:val="27"/>
            </w:rPr>
          </w:rPrChange>
        </w:rPr>
      </w:pPr>
      <w:del w:id="882" w:author="Nicolas David" w:date="2020-04-29T00:41:00Z">
        <w:r w:rsidRPr="002422A4" w:rsidDel="00434BE4">
          <w:rPr>
            <w:rFonts w:ascii="Amazon Ember" w:eastAsia="Times New Roman" w:hAnsi="Amazon Ember" w:cs="Amazon Ember"/>
            <w:sz w:val="27"/>
            <w:szCs w:val="27"/>
            <w:rPrChange w:id="883" w:author="Nicolas David" w:date="2020-04-28T17:20:00Z">
              <w:rPr>
                <w:rFonts w:ascii="Roboto" w:eastAsia="Times New Roman" w:hAnsi="Roboto" w:cs="Times New Roman"/>
                <w:sz w:val="27"/>
                <w:szCs w:val="27"/>
              </w:rPr>
            </w:rPrChange>
          </w:rPr>
          <w:delText xml:space="preserve">Are you going to use third party tool or all AWS TOOLS? </w:delText>
        </w:r>
      </w:del>
    </w:p>
    <w:p w14:paraId="372CA933" w14:textId="49B862B4" w:rsidR="00C014B5" w:rsidRPr="002422A4" w:rsidDel="00434BE4" w:rsidRDefault="00661108">
      <w:pPr>
        <w:shd w:val="clear" w:color="auto" w:fill="FFFFFF"/>
        <w:spacing w:before="100" w:beforeAutospacing="1" w:after="100" w:afterAutospacing="1" w:line="240" w:lineRule="auto"/>
        <w:ind w:left="720"/>
        <w:rPr>
          <w:del w:id="884" w:author="Nicolas David" w:date="2020-04-29T00:41:00Z"/>
          <w:rFonts w:ascii="Amazon Ember" w:eastAsia="Times New Roman" w:hAnsi="Amazon Ember" w:cs="Amazon Ember"/>
          <w:sz w:val="27"/>
          <w:szCs w:val="27"/>
          <w:rPrChange w:id="885" w:author="Nicolas David" w:date="2020-04-28T17:20:00Z">
            <w:rPr>
              <w:del w:id="886" w:author="Nicolas David" w:date="2020-04-29T00:41:00Z"/>
              <w:rFonts w:ascii="Roboto" w:eastAsia="Times New Roman" w:hAnsi="Roboto" w:cs="Times New Roman"/>
              <w:sz w:val="27"/>
              <w:szCs w:val="27"/>
            </w:rPr>
          </w:rPrChange>
        </w:rPr>
      </w:pPr>
      <w:del w:id="887" w:author="Nicolas David" w:date="2020-04-29T00:41:00Z">
        <w:r w:rsidRPr="002422A4" w:rsidDel="00434BE4">
          <w:rPr>
            <w:rFonts w:ascii="Amazon Ember" w:eastAsia="Times New Roman" w:hAnsi="Amazon Ember" w:cs="Amazon Ember"/>
            <w:sz w:val="27"/>
            <w:szCs w:val="27"/>
            <w:rPrChange w:id="888" w:author="Nicolas David" w:date="2020-04-28T17:20:00Z">
              <w:rPr>
                <w:rFonts w:ascii="Roboto" w:eastAsia="Times New Roman" w:hAnsi="Roboto" w:cs="Times New Roman"/>
                <w:sz w:val="27"/>
                <w:szCs w:val="27"/>
              </w:rPr>
            </w:rPrChange>
          </w:rPr>
          <w:delText>What about IP and ownership of code?</w:delText>
        </w:r>
      </w:del>
    </w:p>
    <w:p w14:paraId="4763EAB6" w14:textId="01F2C2A0" w:rsidR="00C014B5" w:rsidRPr="002422A4" w:rsidDel="00434BE4" w:rsidRDefault="00661108">
      <w:pPr>
        <w:shd w:val="clear" w:color="auto" w:fill="FFFFFF"/>
        <w:spacing w:before="100" w:beforeAutospacing="1" w:after="100" w:afterAutospacing="1" w:line="240" w:lineRule="auto"/>
        <w:ind w:left="720"/>
        <w:rPr>
          <w:del w:id="889" w:author="Nicolas David" w:date="2020-04-29T00:41:00Z"/>
          <w:rFonts w:ascii="Amazon Ember" w:eastAsia="Times New Roman" w:hAnsi="Amazon Ember" w:cs="Amazon Ember"/>
          <w:sz w:val="27"/>
          <w:szCs w:val="27"/>
          <w:rPrChange w:id="890" w:author="Nicolas David" w:date="2020-04-28T17:20:00Z">
            <w:rPr>
              <w:del w:id="891" w:author="Nicolas David" w:date="2020-04-29T00:41:00Z"/>
              <w:rFonts w:ascii="Roboto" w:eastAsia="Times New Roman" w:hAnsi="Roboto" w:cs="Times New Roman"/>
              <w:sz w:val="27"/>
              <w:szCs w:val="27"/>
            </w:rPr>
          </w:rPrChange>
        </w:rPr>
      </w:pPr>
      <w:del w:id="892" w:author="Nicolas David" w:date="2020-04-29T00:41:00Z">
        <w:r w:rsidRPr="002422A4" w:rsidDel="00434BE4">
          <w:rPr>
            <w:rFonts w:ascii="Amazon Ember" w:eastAsia="Times New Roman" w:hAnsi="Amazon Ember" w:cs="Amazon Ember"/>
            <w:sz w:val="27"/>
            <w:szCs w:val="27"/>
            <w:rPrChange w:id="893" w:author="Nicolas David" w:date="2020-04-28T17:20:00Z">
              <w:rPr>
                <w:rFonts w:ascii="Roboto" w:eastAsia="Times New Roman" w:hAnsi="Roboto" w:cs="Times New Roman"/>
                <w:sz w:val="27"/>
                <w:szCs w:val="27"/>
              </w:rPr>
            </w:rPrChange>
          </w:rPr>
          <w:delText>Is the developed code will be published as open source?</w:delText>
        </w:r>
      </w:del>
    </w:p>
    <w:p w14:paraId="5F301225" w14:textId="6A6034F1" w:rsidR="00C014B5" w:rsidRPr="002422A4" w:rsidDel="00434BE4" w:rsidRDefault="00661108">
      <w:pPr>
        <w:shd w:val="clear" w:color="auto" w:fill="FFFFFF"/>
        <w:spacing w:before="100" w:beforeAutospacing="1" w:after="100" w:afterAutospacing="1" w:line="240" w:lineRule="auto"/>
        <w:ind w:left="720"/>
        <w:rPr>
          <w:del w:id="894" w:author="Nicolas David" w:date="2020-04-29T00:41:00Z"/>
          <w:rFonts w:ascii="Amazon Ember" w:eastAsia="Times New Roman" w:hAnsi="Amazon Ember" w:cs="Amazon Ember"/>
          <w:sz w:val="27"/>
          <w:szCs w:val="27"/>
          <w:rPrChange w:id="895" w:author="Nicolas David" w:date="2020-04-28T17:20:00Z">
            <w:rPr>
              <w:del w:id="896" w:author="Nicolas David" w:date="2020-04-29T00:41:00Z"/>
              <w:rFonts w:ascii="Roboto" w:eastAsia="Times New Roman" w:hAnsi="Roboto" w:cs="Times New Roman"/>
              <w:sz w:val="27"/>
              <w:szCs w:val="27"/>
            </w:rPr>
          </w:rPrChange>
        </w:rPr>
      </w:pPr>
      <w:del w:id="897" w:author="Nicolas David" w:date="2020-04-29T00:41:00Z">
        <w:r w:rsidRPr="002422A4" w:rsidDel="00434BE4">
          <w:rPr>
            <w:rFonts w:ascii="Amazon Ember" w:eastAsia="Times New Roman" w:hAnsi="Amazon Ember" w:cs="Amazon Ember"/>
            <w:sz w:val="27"/>
            <w:szCs w:val="27"/>
            <w:rPrChange w:id="898" w:author="Nicolas David" w:date="2020-04-28T17:20:00Z">
              <w:rPr>
                <w:rFonts w:ascii="Roboto" w:eastAsia="Times New Roman" w:hAnsi="Roboto" w:cs="Times New Roman"/>
                <w:sz w:val="27"/>
                <w:szCs w:val="27"/>
              </w:rPr>
            </w:rPrChange>
          </w:rPr>
          <w:delText>Can students or partner develop on top of what published code?</w:delText>
        </w:r>
      </w:del>
    </w:p>
    <w:p w14:paraId="523500F6" w14:textId="34799ED3" w:rsidR="00C014B5" w:rsidRPr="002422A4" w:rsidDel="00434BE4" w:rsidRDefault="00661108">
      <w:pPr>
        <w:shd w:val="clear" w:color="auto" w:fill="FFFFFF"/>
        <w:spacing w:before="100" w:beforeAutospacing="1" w:after="100" w:afterAutospacing="1" w:line="240" w:lineRule="auto"/>
        <w:ind w:left="720"/>
        <w:rPr>
          <w:del w:id="899" w:author="Nicolas David" w:date="2020-04-29T00:41:00Z"/>
          <w:rFonts w:ascii="Amazon Ember" w:eastAsia="Times New Roman" w:hAnsi="Amazon Ember" w:cs="Amazon Ember"/>
          <w:sz w:val="27"/>
          <w:szCs w:val="27"/>
          <w:rPrChange w:id="900" w:author="Nicolas David" w:date="2020-04-28T17:20:00Z">
            <w:rPr>
              <w:del w:id="901" w:author="Nicolas David" w:date="2020-04-29T00:41:00Z"/>
              <w:rFonts w:ascii="Roboto" w:eastAsia="Times New Roman" w:hAnsi="Roboto" w:cs="Times New Roman"/>
              <w:sz w:val="27"/>
              <w:szCs w:val="27"/>
            </w:rPr>
          </w:rPrChange>
        </w:rPr>
      </w:pPr>
      <w:del w:id="902" w:author="Nicolas David" w:date="2020-04-29T00:41:00Z">
        <w:r w:rsidRPr="002422A4" w:rsidDel="00434BE4">
          <w:rPr>
            <w:rFonts w:ascii="Amazon Ember" w:eastAsia="Times New Roman" w:hAnsi="Amazon Ember" w:cs="Amazon Ember"/>
            <w:sz w:val="27"/>
            <w:szCs w:val="27"/>
            <w:rPrChange w:id="903" w:author="Nicolas David" w:date="2020-04-28T17:20:00Z">
              <w:rPr>
                <w:rFonts w:ascii="Roboto" w:eastAsia="Times New Roman" w:hAnsi="Roboto" w:cs="Times New Roman"/>
                <w:sz w:val="27"/>
                <w:szCs w:val="27"/>
              </w:rPr>
            </w:rPrChange>
          </w:rPr>
          <w:delText>Does it need an admin to configure for each deployment?</w:delText>
        </w:r>
      </w:del>
    </w:p>
    <w:p w14:paraId="5672D04E" w14:textId="7179ED9E" w:rsidR="00C014B5" w:rsidRPr="002422A4" w:rsidDel="00434BE4" w:rsidRDefault="00661108">
      <w:pPr>
        <w:shd w:val="clear" w:color="auto" w:fill="FFFFFF"/>
        <w:spacing w:before="100" w:beforeAutospacing="1" w:after="100" w:afterAutospacing="1" w:line="240" w:lineRule="auto"/>
        <w:ind w:left="720"/>
        <w:rPr>
          <w:del w:id="904" w:author="Nicolas David" w:date="2020-04-29T00:41:00Z"/>
          <w:rFonts w:ascii="Amazon Ember" w:eastAsia="Times New Roman" w:hAnsi="Amazon Ember" w:cs="Amazon Ember"/>
          <w:sz w:val="27"/>
          <w:szCs w:val="27"/>
          <w:rPrChange w:id="905" w:author="Nicolas David" w:date="2020-04-28T17:20:00Z">
            <w:rPr>
              <w:del w:id="906" w:author="Nicolas David" w:date="2020-04-29T00:41:00Z"/>
              <w:rFonts w:ascii="Roboto" w:eastAsia="Times New Roman" w:hAnsi="Roboto" w:cs="Times New Roman"/>
              <w:sz w:val="27"/>
              <w:szCs w:val="27"/>
            </w:rPr>
          </w:rPrChange>
        </w:rPr>
      </w:pPr>
      <w:del w:id="907" w:author="Nicolas David" w:date="2020-04-29T00:41:00Z">
        <w:r w:rsidRPr="002422A4" w:rsidDel="00434BE4">
          <w:rPr>
            <w:rFonts w:ascii="Amazon Ember" w:eastAsia="Times New Roman" w:hAnsi="Amazon Ember" w:cs="Amazon Ember"/>
            <w:sz w:val="27"/>
            <w:szCs w:val="27"/>
            <w:rPrChange w:id="908" w:author="Nicolas David" w:date="2020-04-28T17:20:00Z">
              <w:rPr>
                <w:rFonts w:ascii="Roboto" w:eastAsia="Times New Roman" w:hAnsi="Roboto" w:cs="Times New Roman"/>
                <w:sz w:val="27"/>
                <w:szCs w:val="27"/>
              </w:rPr>
            </w:rPrChange>
          </w:rPr>
          <w:delText>Does it need hardware components to setup the conference venue?</w:delText>
        </w:r>
      </w:del>
    </w:p>
    <w:p w14:paraId="0DAE329B" w14:textId="57632481" w:rsidR="00C014B5" w:rsidRPr="002422A4" w:rsidDel="00434BE4" w:rsidRDefault="00661108">
      <w:pPr>
        <w:shd w:val="clear" w:color="auto" w:fill="FFFFFF"/>
        <w:spacing w:before="100" w:beforeAutospacing="1" w:after="100" w:afterAutospacing="1" w:line="240" w:lineRule="auto"/>
        <w:ind w:left="720"/>
        <w:rPr>
          <w:del w:id="909" w:author="Nicolas David" w:date="2020-04-29T00:41:00Z"/>
          <w:rFonts w:ascii="Amazon Ember" w:eastAsia="Times New Roman" w:hAnsi="Amazon Ember" w:cs="Amazon Ember"/>
          <w:sz w:val="27"/>
          <w:szCs w:val="27"/>
          <w:rPrChange w:id="910" w:author="Nicolas David" w:date="2020-04-28T17:20:00Z">
            <w:rPr>
              <w:del w:id="911" w:author="Nicolas David" w:date="2020-04-29T00:41:00Z"/>
              <w:rFonts w:ascii="Roboto" w:eastAsia="Times New Roman" w:hAnsi="Roboto" w:cs="Times New Roman"/>
              <w:sz w:val="27"/>
              <w:szCs w:val="27"/>
            </w:rPr>
          </w:rPrChange>
        </w:rPr>
      </w:pPr>
      <w:del w:id="912" w:author="Nicolas David" w:date="2020-04-29T00:41:00Z">
        <w:r w:rsidRPr="002422A4" w:rsidDel="00434BE4">
          <w:rPr>
            <w:rFonts w:ascii="Amazon Ember" w:eastAsia="Times New Roman" w:hAnsi="Amazon Ember" w:cs="Amazon Ember"/>
            <w:sz w:val="27"/>
            <w:szCs w:val="27"/>
            <w:rPrChange w:id="913" w:author="Nicolas David" w:date="2020-04-28T17:20:00Z">
              <w:rPr>
                <w:rFonts w:ascii="Roboto" w:eastAsia="Times New Roman" w:hAnsi="Roboto" w:cs="Times New Roman"/>
                <w:sz w:val="27"/>
                <w:szCs w:val="27"/>
              </w:rPr>
            </w:rPrChange>
          </w:rPr>
          <w:delText>What plan B if this doesn’t work?</w:delText>
        </w:r>
      </w:del>
    </w:p>
    <w:p w14:paraId="6ED817DB" w14:textId="67E0FC02" w:rsidR="00C014B5" w:rsidRPr="002422A4" w:rsidDel="00434BE4" w:rsidRDefault="00661108">
      <w:pPr>
        <w:shd w:val="clear" w:color="auto" w:fill="FFFFFF"/>
        <w:spacing w:before="100" w:beforeAutospacing="1" w:after="100" w:afterAutospacing="1" w:line="240" w:lineRule="auto"/>
        <w:ind w:left="720"/>
        <w:rPr>
          <w:del w:id="914" w:author="Nicolas David" w:date="2020-04-29T00:41:00Z"/>
          <w:rFonts w:ascii="Amazon Ember" w:eastAsia="Times New Roman" w:hAnsi="Amazon Ember" w:cs="Amazon Ember"/>
          <w:sz w:val="27"/>
          <w:szCs w:val="27"/>
          <w:rPrChange w:id="915" w:author="Nicolas David" w:date="2020-04-28T17:20:00Z">
            <w:rPr>
              <w:del w:id="916" w:author="Nicolas David" w:date="2020-04-29T00:41:00Z"/>
              <w:rFonts w:ascii="Roboto" w:eastAsia="Times New Roman" w:hAnsi="Roboto" w:cs="Times New Roman"/>
              <w:sz w:val="27"/>
              <w:szCs w:val="27"/>
            </w:rPr>
          </w:rPrChange>
        </w:rPr>
      </w:pPr>
      <w:del w:id="917" w:author="Nicolas David" w:date="2020-04-29T00:41:00Z">
        <w:r w:rsidRPr="002422A4" w:rsidDel="00434BE4">
          <w:rPr>
            <w:rFonts w:ascii="Amazon Ember" w:eastAsia="Times New Roman" w:hAnsi="Amazon Ember" w:cs="Amazon Ember"/>
            <w:sz w:val="27"/>
            <w:szCs w:val="27"/>
            <w:rPrChange w:id="918" w:author="Nicolas David" w:date="2020-04-28T17:20:00Z">
              <w:rPr>
                <w:rFonts w:ascii="Roboto" w:eastAsia="Times New Roman" w:hAnsi="Roboto" w:cs="Times New Roman"/>
                <w:sz w:val="27"/>
                <w:szCs w:val="27"/>
              </w:rPr>
            </w:rPrChange>
          </w:rPr>
          <w:delText>Is there any integration components or add-ons in plan like subtitle or translate ?</w:delText>
        </w:r>
      </w:del>
    </w:p>
    <w:p w14:paraId="73182B8F" w14:textId="12F11750" w:rsidR="00C014B5" w:rsidRPr="002422A4" w:rsidDel="00434BE4" w:rsidRDefault="00661108">
      <w:pPr>
        <w:shd w:val="clear" w:color="auto" w:fill="FFFFFF"/>
        <w:spacing w:before="100" w:beforeAutospacing="1" w:after="100" w:afterAutospacing="1" w:line="240" w:lineRule="auto"/>
        <w:ind w:left="720"/>
        <w:rPr>
          <w:del w:id="919" w:author="Nicolas David" w:date="2020-04-29T00:41:00Z"/>
          <w:rFonts w:ascii="Amazon Ember" w:eastAsia="Times New Roman" w:hAnsi="Amazon Ember" w:cs="Amazon Ember"/>
          <w:sz w:val="27"/>
          <w:szCs w:val="27"/>
          <w:rPrChange w:id="920" w:author="Nicolas David" w:date="2020-04-28T17:20:00Z">
            <w:rPr>
              <w:del w:id="921" w:author="Nicolas David" w:date="2020-04-29T00:41:00Z"/>
              <w:rFonts w:ascii="Roboto" w:eastAsia="Times New Roman" w:hAnsi="Roboto" w:cs="Times New Roman"/>
              <w:sz w:val="27"/>
              <w:szCs w:val="27"/>
            </w:rPr>
          </w:rPrChange>
        </w:rPr>
      </w:pPr>
      <w:del w:id="922" w:author="Nicolas David" w:date="2020-04-29T00:41:00Z">
        <w:r w:rsidRPr="002422A4" w:rsidDel="00434BE4">
          <w:rPr>
            <w:rFonts w:ascii="Amazon Ember" w:eastAsia="Times New Roman" w:hAnsi="Amazon Ember" w:cs="Amazon Ember"/>
            <w:sz w:val="27"/>
            <w:szCs w:val="27"/>
            <w:rPrChange w:id="923" w:author="Nicolas David" w:date="2020-04-28T17:20:00Z">
              <w:rPr>
                <w:rFonts w:ascii="Roboto" w:eastAsia="Times New Roman" w:hAnsi="Roboto" w:cs="Times New Roman"/>
                <w:sz w:val="27"/>
                <w:szCs w:val="27"/>
              </w:rPr>
            </w:rPrChange>
          </w:rPr>
          <w:delText>How many students will work on this development project?</w:delText>
        </w:r>
      </w:del>
    </w:p>
    <w:p w14:paraId="014C08A9" w14:textId="165856A3" w:rsidR="00C014B5" w:rsidRPr="002422A4" w:rsidDel="00434BE4" w:rsidRDefault="00661108">
      <w:pPr>
        <w:shd w:val="clear" w:color="auto" w:fill="FFFFFF"/>
        <w:spacing w:before="100" w:beforeAutospacing="1" w:after="100" w:afterAutospacing="1" w:line="240" w:lineRule="auto"/>
        <w:ind w:left="720"/>
        <w:rPr>
          <w:del w:id="924" w:author="Nicolas David" w:date="2020-04-29T00:41:00Z"/>
          <w:rFonts w:ascii="Amazon Ember" w:eastAsia="Times New Roman" w:hAnsi="Amazon Ember" w:cs="Amazon Ember"/>
          <w:sz w:val="27"/>
          <w:szCs w:val="27"/>
          <w:rPrChange w:id="925" w:author="Nicolas David" w:date="2020-04-28T17:20:00Z">
            <w:rPr>
              <w:del w:id="926" w:author="Nicolas David" w:date="2020-04-29T00:41:00Z"/>
              <w:rFonts w:ascii="Roboto" w:eastAsia="Times New Roman" w:hAnsi="Roboto" w:cs="Times New Roman"/>
              <w:sz w:val="27"/>
              <w:szCs w:val="27"/>
            </w:rPr>
          </w:rPrChange>
        </w:rPr>
      </w:pPr>
      <w:del w:id="927" w:author="Nicolas David" w:date="2020-04-29T00:41:00Z">
        <w:r w:rsidRPr="002422A4" w:rsidDel="00434BE4">
          <w:rPr>
            <w:rFonts w:ascii="Amazon Ember" w:eastAsia="Times New Roman" w:hAnsi="Amazon Ember" w:cs="Amazon Ember"/>
            <w:sz w:val="27"/>
            <w:szCs w:val="27"/>
            <w:rPrChange w:id="928" w:author="Nicolas David" w:date="2020-04-28T17:20:00Z">
              <w:rPr>
                <w:rFonts w:ascii="Roboto" w:eastAsia="Times New Roman" w:hAnsi="Roboto" w:cs="Times New Roman"/>
                <w:sz w:val="27"/>
                <w:szCs w:val="27"/>
              </w:rPr>
            </w:rPrChange>
          </w:rPr>
          <w:delText>Can this be deployed and adopted nationwide by IGA ?</w:delText>
        </w:r>
      </w:del>
    </w:p>
    <w:p w14:paraId="5CF4EAAC" w14:textId="6B736D79" w:rsidR="00C014B5" w:rsidRPr="002422A4" w:rsidDel="00434BE4" w:rsidRDefault="00661108">
      <w:pPr>
        <w:shd w:val="clear" w:color="auto" w:fill="FFFFFF"/>
        <w:spacing w:before="100" w:beforeAutospacing="1" w:after="100" w:afterAutospacing="1" w:line="240" w:lineRule="auto"/>
        <w:ind w:left="720"/>
        <w:rPr>
          <w:del w:id="929" w:author="Nicolas David" w:date="2020-04-29T00:41:00Z"/>
          <w:rFonts w:ascii="Amazon Ember" w:eastAsia="Times New Roman" w:hAnsi="Amazon Ember" w:cs="Amazon Ember"/>
          <w:sz w:val="27"/>
          <w:szCs w:val="27"/>
          <w:rPrChange w:id="930" w:author="Nicolas David" w:date="2020-04-28T17:20:00Z">
            <w:rPr>
              <w:del w:id="931" w:author="Nicolas David" w:date="2020-04-29T00:41:00Z"/>
              <w:rFonts w:ascii="Roboto" w:eastAsia="Times New Roman" w:hAnsi="Roboto" w:cs="Times New Roman"/>
              <w:sz w:val="27"/>
              <w:szCs w:val="27"/>
            </w:rPr>
          </w:rPrChange>
        </w:rPr>
      </w:pPr>
      <w:del w:id="932" w:author="Nicolas David" w:date="2020-04-29T00:41:00Z">
        <w:r w:rsidRPr="002422A4" w:rsidDel="00434BE4">
          <w:rPr>
            <w:rFonts w:ascii="Amazon Ember" w:eastAsia="Times New Roman" w:hAnsi="Amazon Ember" w:cs="Amazon Ember"/>
            <w:sz w:val="27"/>
            <w:szCs w:val="27"/>
            <w:rPrChange w:id="933" w:author="Nicolas David" w:date="2020-04-28T17:20:00Z">
              <w:rPr>
                <w:rFonts w:ascii="Roboto" w:eastAsia="Times New Roman" w:hAnsi="Roboto" w:cs="Times New Roman"/>
                <w:sz w:val="27"/>
                <w:szCs w:val="27"/>
              </w:rPr>
            </w:rPrChange>
          </w:rPr>
          <w:delText>Is there any scaling or user number of users limitation ?</w:delText>
        </w:r>
      </w:del>
    </w:p>
    <w:p w14:paraId="3ADBB9ED" w14:textId="7AD5D917" w:rsidR="00C014B5" w:rsidRPr="002422A4" w:rsidDel="00434BE4" w:rsidRDefault="00661108">
      <w:pPr>
        <w:shd w:val="clear" w:color="auto" w:fill="FFFFFF"/>
        <w:spacing w:before="100" w:beforeAutospacing="1" w:after="100" w:afterAutospacing="1" w:line="240" w:lineRule="auto"/>
        <w:ind w:left="720"/>
        <w:rPr>
          <w:del w:id="934" w:author="Nicolas David" w:date="2020-04-29T00:41:00Z"/>
          <w:rFonts w:ascii="Amazon Ember" w:eastAsia="Times New Roman" w:hAnsi="Amazon Ember" w:cs="Amazon Ember"/>
          <w:sz w:val="27"/>
          <w:szCs w:val="27"/>
          <w:rPrChange w:id="935" w:author="Nicolas David" w:date="2020-04-28T17:20:00Z">
            <w:rPr>
              <w:del w:id="936" w:author="Nicolas David" w:date="2020-04-29T00:41:00Z"/>
              <w:rFonts w:ascii="Roboto" w:eastAsia="Times New Roman" w:hAnsi="Roboto" w:cs="Times New Roman"/>
              <w:sz w:val="27"/>
              <w:szCs w:val="27"/>
            </w:rPr>
          </w:rPrChange>
        </w:rPr>
      </w:pPr>
      <w:del w:id="937" w:author="Nicolas David" w:date="2020-04-29T00:41:00Z">
        <w:r w:rsidRPr="002422A4" w:rsidDel="00434BE4">
          <w:rPr>
            <w:rFonts w:ascii="Amazon Ember" w:eastAsia="Times New Roman" w:hAnsi="Amazon Ember" w:cs="Amazon Ember"/>
            <w:sz w:val="27"/>
            <w:szCs w:val="27"/>
            <w:rPrChange w:id="938" w:author="Nicolas David" w:date="2020-04-28T17:20:00Z">
              <w:rPr>
                <w:rFonts w:ascii="Roboto" w:eastAsia="Times New Roman" w:hAnsi="Roboto" w:cs="Times New Roman"/>
                <w:sz w:val="27"/>
                <w:szCs w:val="27"/>
              </w:rPr>
            </w:rPrChange>
          </w:rPr>
          <w:delText>Will this solution work from mobile?</w:delText>
        </w:r>
      </w:del>
    </w:p>
    <w:p w14:paraId="1A789E8E" w14:textId="1C579CF0" w:rsidR="00C014B5" w:rsidRPr="002422A4" w:rsidDel="00434BE4" w:rsidRDefault="00661108">
      <w:pPr>
        <w:shd w:val="clear" w:color="auto" w:fill="FFFFFF"/>
        <w:spacing w:before="100" w:beforeAutospacing="1" w:after="100" w:afterAutospacing="1" w:line="240" w:lineRule="auto"/>
        <w:ind w:left="720"/>
        <w:rPr>
          <w:del w:id="939" w:author="Nicolas David" w:date="2020-04-29T00:41:00Z"/>
          <w:rFonts w:ascii="Amazon Ember" w:eastAsia="Times New Roman" w:hAnsi="Amazon Ember" w:cs="Amazon Ember"/>
          <w:sz w:val="27"/>
          <w:szCs w:val="27"/>
          <w:rPrChange w:id="940" w:author="Nicolas David" w:date="2020-04-28T17:20:00Z">
            <w:rPr>
              <w:del w:id="941" w:author="Nicolas David" w:date="2020-04-29T00:41:00Z"/>
              <w:rFonts w:ascii="Roboto" w:eastAsia="Times New Roman" w:hAnsi="Roboto" w:cs="Times New Roman"/>
              <w:sz w:val="27"/>
              <w:szCs w:val="27"/>
            </w:rPr>
          </w:rPrChange>
        </w:rPr>
      </w:pPr>
      <w:del w:id="942" w:author="Nicolas David" w:date="2020-04-29T00:41:00Z">
        <w:r w:rsidRPr="002422A4" w:rsidDel="00434BE4">
          <w:rPr>
            <w:rFonts w:ascii="Amazon Ember" w:eastAsia="Times New Roman" w:hAnsi="Amazon Ember" w:cs="Amazon Ember"/>
            <w:sz w:val="27"/>
            <w:szCs w:val="27"/>
            <w:rPrChange w:id="943" w:author="Nicolas David" w:date="2020-04-28T17:20:00Z">
              <w:rPr>
                <w:rFonts w:ascii="Roboto" w:eastAsia="Times New Roman" w:hAnsi="Roboto" w:cs="Times New Roman"/>
                <w:sz w:val="27"/>
                <w:szCs w:val="27"/>
              </w:rPr>
            </w:rPrChange>
          </w:rPr>
          <w:delText>What differentiate this solution from ready out in the market tools?</w:delText>
        </w:r>
      </w:del>
    </w:p>
    <w:p w14:paraId="20675ED1" w14:textId="2C654542" w:rsidR="00C014B5" w:rsidRPr="002422A4" w:rsidDel="00434BE4" w:rsidRDefault="00C014B5">
      <w:pPr>
        <w:shd w:val="clear" w:color="auto" w:fill="FFFFFF"/>
        <w:spacing w:before="100" w:beforeAutospacing="1" w:after="100" w:afterAutospacing="1" w:line="240" w:lineRule="auto"/>
        <w:rPr>
          <w:del w:id="944" w:author="Nicolas David" w:date="2020-04-29T00:42:00Z"/>
          <w:rFonts w:ascii="Amazon Ember" w:eastAsia="Times New Roman" w:hAnsi="Amazon Ember" w:cs="Amazon Ember"/>
          <w:sz w:val="27"/>
          <w:szCs w:val="27"/>
          <w:rPrChange w:id="945" w:author="Nicolas David" w:date="2020-04-28T17:20:00Z">
            <w:rPr>
              <w:del w:id="946" w:author="Nicolas David" w:date="2020-04-29T00:42:00Z"/>
              <w:rFonts w:ascii="Roboto" w:eastAsia="Times New Roman" w:hAnsi="Roboto" w:cs="Times New Roman"/>
              <w:sz w:val="27"/>
              <w:szCs w:val="27"/>
            </w:rPr>
          </w:rPrChange>
        </w:rPr>
      </w:pPr>
    </w:p>
    <w:p w14:paraId="38AD385D" w14:textId="6D6B51A3" w:rsidR="00C014B5" w:rsidRPr="002422A4" w:rsidDel="00434BE4" w:rsidRDefault="00C014B5">
      <w:pPr>
        <w:shd w:val="clear" w:color="auto" w:fill="FFFFFF"/>
        <w:spacing w:before="100" w:beforeAutospacing="1" w:after="100" w:afterAutospacing="1" w:line="240" w:lineRule="auto"/>
        <w:ind w:left="720"/>
        <w:rPr>
          <w:del w:id="947" w:author="Nicolas David" w:date="2020-04-29T00:42:00Z"/>
          <w:rFonts w:ascii="Amazon Ember" w:eastAsia="Times New Roman" w:hAnsi="Amazon Ember" w:cs="Amazon Ember"/>
          <w:sz w:val="27"/>
          <w:szCs w:val="27"/>
          <w:rPrChange w:id="948" w:author="Nicolas David" w:date="2020-04-28T17:20:00Z">
            <w:rPr>
              <w:del w:id="949" w:author="Nicolas David" w:date="2020-04-29T00:42:00Z"/>
              <w:rFonts w:ascii="Roboto" w:eastAsia="Times New Roman" w:hAnsi="Roboto" w:cs="Times New Roman"/>
              <w:sz w:val="27"/>
              <w:szCs w:val="27"/>
            </w:rPr>
          </w:rPrChange>
        </w:rPr>
      </w:pPr>
    </w:p>
    <w:p w14:paraId="685829B7" w14:textId="51152CCD" w:rsidR="00C014B5" w:rsidRPr="002422A4" w:rsidDel="00434BE4" w:rsidRDefault="00C014B5">
      <w:pPr>
        <w:shd w:val="clear" w:color="auto" w:fill="FFFFFF"/>
        <w:spacing w:before="100" w:beforeAutospacing="1" w:after="100" w:afterAutospacing="1" w:line="240" w:lineRule="auto"/>
        <w:ind w:left="720"/>
        <w:rPr>
          <w:del w:id="950" w:author="Nicolas David" w:date="2020-04-29T00:42:00Z"/>
          <w:rFonts w:ascii="Amazon Ember" w:eastAsia="Times New Roman" w:hAnsi="Amazon Ember" w:cs="Amazon Ember"/>
          <w:sz w:val="27"/>
          <w:szCs w:val="27"/>
          <w:rPrChange w:id="951" w:author="Nicolas David" w:date="2020-04-28T17:20:00Z">
            <w:rPr>
              <w:del w:id="952" w:author="Nicolas David" w:date="2020-04-29T00:42:00Z"/>
              <w:rFonts w:ascii="Roboto" w:eastAsia="Times New Roman" w:hAnsi="Roboto" w:cs="Times New Roman"/>
              <w:sz w:val="27"/>
              <w:szCs w:val="27"/>
            </w:rPr>
          </w:rPrChange>
        </w:rPr>
      </w:pPr>
    </w:p>
    <w:p w14:paraId="19453AD5" w14:textId="77777777" w:rsidR="00C014B5" w:rsidRPr="002422A4" w:rsidRDefault="00C014B5">
      <w:p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Amazon Ember"/>
          <w:sz w:val="27"/>
          <w:szCs w:val="27"/>
          <w:rPrChange w:id="953" w:author="Nicolas David" w:date="2020-04-28T17:20:00Z">
            <w:rPr>
              <w:rFonts w:ascii="Roboto" w:eastAsia="Times New Roman" w:hAnsi="Roboto" w:cs="Times New Roman"/>
              <w:sz w:val="27"/>
              <w:szCs w:val="27"/>
            </w:rPr>
          </w:rPrChange>
        </w:rPr>
        <w:pPrChange w:id="954" w:author="Nicolas David" w:date="2020-04-29T00:42:00Z">
          <w:pPr>
            <w:shd w:val="clear" w:color="auto" w:fill="FFFFFF"/>
            <w:spacing w:before="100" w:beforeAutospacing="1" w:after="100" w:afterAutospacing="1" w:line="240" w:lineRule="auto"/>
            <w:ind w:left="720"/>
          </w:pPr>
        </w:pPrChange>
      </w:pPr>
    </w:p>
    <w:sectPr w:rsidR="00C014B5" w:rsidRPr="002422A4">
      <w:pgSz w:w="12240" w:h="15840"/>
      <w:pgMar w:top="1440" w:right="1440" w:bottom="1440" w:left="1440" w:header="720" w:footer="720" w:gutter="0"/>
      <w:cols w:space="720"/>
      <w:docGrid w:linePitch="360" w:charSpace="2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04" w:author="Nicolas David" w:date="2020-04-28T22:42:00Z" w:initials="ND">
    <w:p w14:paraId="139810E3" w14:textId="67BA8D75" w:rsidR="00293587" w:rsidRDefault="00661108">
      <w:pPr>
        <w:pStyle w:val="CommentText"/>
      </w:pPr>
      <w:r>
        <w:rPr>
          <w:noProof/>
        </w:rPr>
        <w:t>Question is too vague.</w:t>
      </w:r>
      <w:r w:rsidR="00293587">
        <w:rPr>
          <w:rStyle w:val="CommentReference"/>
        </w:rPr>
        <w:annotationRef/>
      </w:r>
      <w:r>
        <w:rPr>
          <w:noProof/>
        </w:rPr>
        <w:t xml:space="preserve"> Rephrase. </w:t>
      </w:r>
    </w:p>
  </w:comment>
  <w:comment w:id="316" w:author="Nicolas David" w:date="2020-04-28T22:43:00Z" w:initials="ND">
    <w:p w14:paraId="6FF16CC8" w14:textId="69FDB977" w:rsidR="00ED7ABF" w:rsidRDefault="00ED7ABF">
      <w:pPr>
        <w:pStyle w:val="CommentText"/>
      </w:pPr>
      <w:r>
        <w:rPr>
          <w:rStyle w:val="CommentReference"/>
        </w:rPr>
        <w:annotationRef/>
      </w:r>
      <w:r>
        <w:t xml:space="preserve">This Question refers to the “parallel virtual sessions” topic. If this is not supported, why even talk about </w:t>
      </w:r>
      <w:proofErr w:type="gramStart"/>
      <w:r>
        <w:t>it ?</w:t>
      </w:r>
      <w:proofErr w:type="gramEnd"/>
    </w:p>
  </w:comment>
  <w:comment w:id="331" w:author="Nicolas David" w:date="2020-04-28T22:44:00Z" w:initials="ND">
    <w:p w14:paraId="70F69C90" w14:textId="03D6D979" w:rsidR="00ED7ABF" w:rsidRPr="00ED7ABF" w:rsidRDefault="00ED7ABF">
      <w:pPr>
        <w:pStyle w:val="CommentText"/>
        <w:rPr>
          <w:i/>
          <w:iCs/>
        </w:rPr>
      </w:pPr>
      <w:r>
        <w:rPr>
          <w:rStyle w:val="CommentReference"/>
        </w:rPr>
        <w:annotationRef/>
      </w:r>
      <w:r>
        <w:t xml:space="preserve">Redundant with </w:t>
      </w:r>
      <w:r w:rsidRPr="00ED7ABF">
        <w:rPr>
          <w:rFonts w:ascii="Amazon Ember" w:eastAsia="Times New Roman" w:hAnsi="Amazon Ember" w:cs="Amazon Ember"/>
          <w:b/>
          <w:bCs/>
          <w:i/>
          <w:iCs/>
          <w:sz w:val="27"/>
          <w:szCs w:val="27"/>
        </w:rPr>
        <w:t xml:space="preserve">How much do I need to pay to register for the digital </w:t>
      </w:r>
      <w:proofErr w:type="gramStart"/>
      <w:r w:rsidRPr="00ED7ABF">
        <w:rPr>
          <w:rFonts w:ascii="Amazon Ember" w:eastAsia="Times New Roman" w:hAnsi="Amazon Ember" w:cs="Amazon Ember"/>
          <w:b/>
          <w:bCs/>
          <w:i/>
          <w:iCs/>
          <w:sz w:val="27"/>
          <w:szCs w:val="27"/>
        </w:rPr>
        <w:t>conference ?</w:t>
      </w:r>
      <w:proofErr w:type="gramEnd"/>
    </w:p>
  </w:comment>
  <w:comment w:id="422" w:author="Nicolas David" w:date="2020-04-28T22:59:00Z" w:initials="ND">
    <w:p w14:paraId="17059E8A" w14:textId="570C29C2" w:rsidR="0064660E" w:rsidRDefault="0064660E">
      <w:pPr>
        <w:pStyle w:val="CommentText"/>
      </w:pPr>
      <w:r>
        <w:rPr>
          <w:rStyle w:val="CommentReference"/>
        </w:rPr>
        <w:annotationRef/>
      </w:r>
      <w:r>
        <w:t>I believe this is more of an agenda question than an application question. Remove.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39810E3" w15:done="0"/>
  <w15:commentEx w15:paraId="6FF16CC8" w15:done="0"/>
  <w15:commentEx w15:paraId="70F69C90" w15:done="0"/>
  <w15:commentEx w15:paraId="17059E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32FC4" w16cex:dateUtc="2020-04-28T19:42:00Z"/>
  <w16cex:commentExtensible w16cex:durableId="2253301E" w16cex:dateUtc="2020-04-28T19:43:00Z"/>
  <w16cex:commentExtensible w16cex:durableId="2253305D" w16cex:dateUtc="2020-04-28T19:44:00Z"/>
  <w16cex:commentExtensible w16cex:durableId="225333E8" w16cex:dateUtc="2020-04-28T19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39810E3" w16cid:durableId="22532FC4"/>
  <w16cid:commentId w16cid:paraId="6FF16CC8" w16cid:durableId="2253301E"/>
  <w16cid:commentId w16cid:paraId="70F69C90" w16cid:durableId="2253305D"/>
  <w16cid:commentId w16cid:paraId="17059E8A" w16cid:durableId="225333E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CECD1" w14:textId="77777777" w:rsidR="00661108" w:rsidRDefault="00661108">
      <w:pPr>
        <w:spacing w:after="0" w:line="240" w:lineRule="auto"/>
      </w:pPr>
      <w:r>
        <w:separator/>
      </w:r>
    </w:p>
  </w:endnote>
  <w:endnote w:type="continuationSeparator" w:id="0">
    <w:p w14:paraId="137A9B91" w14:textId="77777777" w:rsidR="00661108" w:rsidRDefault="00661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zon Ember">
    <w:altName w:val="Times New Roman"/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Robot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8531D" w14:textId="77777777" w:rsidR="00661108" w:rsidRDefault="00661108">
      <w:pPr>
        <w:spacing w:after="0" w:line="240" w:lineRule="auto"/>
      </w:pPr>
      <w:r>
        <w:separator/>
      </w:r>
    </w:p>
  </w:footnote>
  <w:footnote w:type="continuationSeparator" w:id="0">
    <w:p w14:paraId="6ACFFC8E" w14:textId="77777777" w:rsidR="00661108" w:rsidRDefault="00661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356D60"/>
    <w:multiLevelType w:val="hybridMultilevel"/>
    <w:tmpl w:val="74FC4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0089A"/>
    <w:multiLevelType w:val="hybridMultilevel"/>
    <w:tmpl w:val="4CE07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embedSystemFonts/>
  <w:proofState w:spelling="clean" w:grammar="clean"/>
  <w:trackRevisions/>
  <w:defaultTabStop w:val="720"/>
  <w:displayHorizontalDrawingGridEvery w:val="0"/>
  <w:displayVerticalDrawingGridEvery w:val="2"/>
  <w:doNotUseMarginsForDrawingGridOrigin/>
  <w:noPunctuationKerning/>
  <w:characterSpacingControl w:val="doNotCompress"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4B5"/>
    <w:rsid w:val="001917A3"/>
    <w:rsid w:val="00222407"/>
    <w:rsid w:val="002422A4"/>
    <w:rsid w:val="00293587"/>
    <w:rsid w:val="00314ACC"/>
    <w:rsid w:val="003B238B"/>
    <w:rsid w:val="003C2D82"/>
    <w:rsid w:val="004106F2"/>
    <w:rsid w:val="00434BE4"/>
    <w:rsid w:val="0064660E"/>
    <w:rsid w:val="006576B7"/>
    <w:rsid w:val="00661108"/>
    <w:rsid w:val="007A7F7C"/>
    <w:rsid w:val="00A72B52"/>
    <w:rsid w:val="00A90B34"/>
    <w:rsid w:val="00AF5AC2"/>
    <w:rsid w:val="00BB1E28"/>
    <w:rsid w:val="00C014B5"/>
    <w:rsid w:val="00C76B84"/>
    <w:rsid w:val="00D3351C"/>
    <w:rsid w:val="00EB350B"/>
    <w:rsid w:val="00ED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4CE6"/>
  <w15:docId w15:val="{41EBEE00-7FAF-8749-8A91-A998935F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22A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2A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AF5A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935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5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5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5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58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93587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434BE4"/>
    <w:pPr>
      <w:spacing w:before="120" w:after="120"/>
    </w:pPr>
    <w:rPr>
      <w:rFonts w:asciiTheme="minorHAnsi" w:hAnsiTheme="minorHAnsi" w:cstheme="minorHAnsi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34BE4"/>
    <w:pPr>
      <w:spacing w:after="0"/>
      <w:ind w:left="220"/>
    </w:pPr>
    <w:rPr>
      <w:rFonts w:asciiTheme="minorHAnsi" w:hAnsiTheme="minorHAnsi" w:cstheme="minorHAnsi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34BE4"/>
    <w:pPr>
      <w:spacing w:after="0"/>
      <w:ind w:left="440"/>
    </w:pPr>
    <w:rPr>
      <w:rFonts w:asciiTheme="minorHAnsi" w:hAnsiTheme="minorHAnsi" w:cstheme="minorHAnsi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434BE4"/>
    <w:pPr>
      <w:spacing w:after="0"/>
      <w:ind w:left="660"/>
    </w:pPr>
    <w:rPr>
      <w:rFonts w:asciiTheme="minorHAnsi" w:hAnsiTheme="minorHAnsi"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434BE4"/>
    <w:pPr>
      <w:spacing w:after="0"/>
      <w:ind w:left="880"/>
    </w:pPr>
    <w:rPr>
      <w:rFonts w:asciiTheme="minorHAnsi" w:hAnsiTheme="minorHAnsi"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434BE4"/>
    <w:pPr>
      <w:spacing w:after="0"/>
      <w:ind w:left="1100"/>
    </w:pPr>
    <w:rPr>
      <w:rFonts w:asciiTheme="minorHAnsi" w:hAnsiTheme="minorHAnsi"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434BE4"/>
    <w:pPr>
      <w:spacing w:after="0"/>
      <w:ind w:left="1320"/>
    </w:pPr>
    <w:rPr>
      <w:rFonts w:asciiTheme="minorHAnsi" w:hAnsiTheme="minorHAnsi"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434BE4"/>
    <w:pPr>
      <w:spacing w:after="0"/>
      <w:ind w:left="1540"/>
    </w:pPr>
    <w:rPr>
      <w:rFonts w:asciiTheme="minorHAnsi" w:hAnsiTheme="minorHAnsi"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434BE4"/>
    <w:pPr>
      <w:spacing w:after="0"/>
      <w:ind w:left="1760"/>
    </w:pPr>
    <w:rPr>
      <w:rFonts w:asciiTheme="minorHAnsi" w:hAnsiTheme="minorHAnsi" w:cstheme="minorHAnsi"/>
      <w:sz w:val="1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1783</Words>
  <Characters>10169</Characters>
  <Application>Microsoft Office Word</Application>
  <DocSecurity>0</DocSecurity>
  <Lines>84</Lines>
  <Paragraphs>23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Amazon Web Services</Company>
  <LinksUpToDate>false</LinksUpToDate>
  <CharactersWithSpaces>11929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batoul bendimerad</dc:creator>
  <cp:keywords/>
  <dc:description/>
  <cp:lastModifiedBy>Nicolas David</cp:lastModifiedBy>
  <cp:revision>15</cp:revision>
  <cp:lastPrinted>2020-04-28T21:50:00Z</cp:lastPrinted>
  <dcterms:created xsi:type="dcterms:W3CDTF">2020-04-22T09:30:00Z</dcterms:created>
  <dcterms:modified xsi:type="dcterms:W3CDTF">2020-04-30T14:40:00Z</dcterms:modified>
  <cp:category/>
  <cp:contentStatus/>
  <cp:version>07.0170</cp:version>
</cp:coreProperties>
</file>