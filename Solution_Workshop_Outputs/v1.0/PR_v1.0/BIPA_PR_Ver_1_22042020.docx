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FF72C" w14:textId="660575C9" w:rsidR="002A6D6F" w:rsidRDefault="00CC5C20" w:rsidP="00920DE5">
      <w:pPr>
        <w:pStyle w:val="NormalWeb"/>
        <w:spacing w:before="0" w:beforeAutospacing="0" w:after="160" w:afterAutospacing="0"/>
        <w:jc w:val="center"/>
      </w:pPr>
      <w:r>
        <w:rPr>
          <w:rFonts w:asciiTheme="minorHAnsi" w:hAnsiTheme="minorHAnsi" w:cstheme="minorHAnsi"/>
        </w:rPr>
        <w:t xml:space="preserve">Bahrain Institute of Public Administration (BIPA) </w:t>
      </w:r>
      <w:r w:rsidR="002A6D6F" w:rsidRPr="0081226C">
        <w:rPr>
          <w:rFonts w:asciiTheme="minorHAnsi" w:hAnsiTheme="minorHAnsi" w:cstheme="minorHAnsi"/>
        </w:rPr>
        <w:t>Host</w:t>
      </w:r>
      <w:r>
        <w:rPr>
          <w:rFonts w:asciiTheme="minorHAnsi" w:hAnsiTheme="minorHAnsi" w:cstheme="minorHAnsi"/>
        </w:rPr>
        <w:t>s</w:t>
      </w:r>
      <w:r w:rsidR="002A6D6F" w:rsidRPr="0081226C">
        <w:rPr>
          <w:rFonts w:asciiTheme="minorHAnsi" w:hAnsiTheme="minorHAnsi" w:cstheme="minorHAnsi"/>
        </w:rPr>
        <w:t xml:space="preserve"> </w:t>
      </w:r>
      <w:r>
        <w:rPr>
          <w:rFonts w:asciiTheme="minorHAnsi" w:hAnsiTheme="minorHAnsi" w:cstheme="minorHAnsi"/>
        </w:rPr>
        <w:t xml:space="preserve">the first </w:t>
      </w:r>
      <w:r w:rsidR="002A6D6F" w:rsidRPr="0081226C">
        <w:rPr>
          <w:rFonts w:asciiTheme="minorHAnsi" w:hAnsiTheme="minorHAnsi" w:cstheme="minorHAnsi"/>
        </w:rPr>
        <w:t xml:space="preserve">Regional </w:t>
      </w:r>
      <w:r>
        <w:rPr>
          <w:rFonts w:asciiTheme="minorHAnsi" w:hAnsiTheme="minorHAnsi" w:cstheme="minorHAnsi"/>
        </w:rPr>
        <w:t xml:space="preserve">virtual </w:t>
      </w:r>
      <w:r w:rsidR="002A6D6F" w:rsidRPr="0081226C">
        <w:rPr>
          <w:rFonts w:asciiTheme="minorHAnsi" w:hAnsiTheme="minorHAnsi" w:cstheme="minorHAnsi"/>
        </w:rPr>
        <w:t>E-Workshop</w:t>
      </w:r>
      <w:r w:rsidR="003D3506">
        <w:rPr>
          <w:rFonts w:asciiTheme="minorHAnsi" w:hAnsiTheme="minorHAnsi" w:cstheme="minorHAnsi"/>
        </w:rPr>
        <w:t xml:space="preserve"> </w:t>
      </w:r>
      <w:r>
        <w:rPr>
          <w:rFonts w:asciiTheme="minorHAnsi" w:hAnsiTheme="minorHAnsi" w:cstheme="minorHAnsi"/>
        </w:rPr>
        <w:t xml:space="preserve">platform </w:t>
      </w:r>
      <w:proofErr w:type="spellStart"/>
      <w:r w:rsidR="00920DE5" w:rsidRPr="00920DE5">
        <w:rPr>
          <w:rFonts w:asciiTheme="minorHAnsi" w:hAnsiTheme="minorHAnsi" w:cstheme="minorHAnsi"/>
          <w:b/>
          <w:bCs/>
        </w:rPr>
        <w:t>Chimex</w:t>
      </w:r>
      <w:proofErr w:type="spellEnd"/>
      <w:r w:rsidR="00920DE5">
        <w:rPr>
          <w:rFonts w:asciiTheme="minorHAnsi" w:hAnsiTheme="minorHAnsi" w:cstheme="minorHAnsi"/>
        </w:rPr>
        <w:t xml:space="preserve"> </w:t>
      </w:r>
      <w:r w:rsidR="003D3506">
        <w:rPr>
          <w:rFonts w:asciiTheme="minorHAnsi" w:hAnsiTheme="minorHAnsi" w:cstheme="minorHAnsi"/>
        </w:rPr>
        <w:t>powered by Amazon Web Services</w:t>
      </w:r>
    </w:p>
    <w:p w14:paraId="5424B987" w14:textId="764426B1" w:rsidR="00F32F63" w:rsidRPr="00920DE5" w:rsidRDefault="00A448F3" w:rsidP="007F7EC2">
      <w:pPr>
        <w:spacing w:before="240" w:after="240"/>
        <w:jc w:val="both"/>
        <w:rPr>
          <w:rFonts w:cstheme="minorHAnsi"/>
        </w:rPr>
      </w:pPr>
      <w:r w:rsidRPr="0081226C">
        <w:rPr>
          <w:rFonts w:cstheme="minorHAnsi"/>
          <w:b/>
          <w:bCs/>
        </w:rPr>
        <w:t xml:space="preserve">New York, </w:t>
      </w:r>
      <w:r w:rsidR="007514A1">
        <w:rPr>
          <w:rFonts w:cstheme="minorHAnsi"/>
          <w:b/>
          <w:bCs/>
        </w:rPr>
        <w:t xml:space="preserve">15 </w:t>
      </w:r>
      <w:r w:rsidR="007514A1" w:rsidRPr="0081226C">
        <w:rPr>
          <w:rFonts w:cstheme="minorHAnsi"/>
          <w:b/>
          <w:bCs/>
        </w:rPr>
        <w:t>June</w:t>
      </w:r>
      <w:r w:rsidRPr="0081226C">
        <w:rPr>
          <w:rFonts w:cstheme="minorHAnsi"/>
          <w:b/>
          <w:bCs/>
        </w:rPr>
        <w:t xml:space="preserve"> 2020: </w:t>
      </w:r>
      <w:r w:rsidRPr="00920DE5">
        <w:rPr>
          <w:rFonts w:cstheme="minorHAnsi"/>
        </w:rPr>
        <w:t xml:space="preserve">The United Nations Office for South-South Cooperation (UNOSSC), </w:t>
      </w:r>
      <w:r w:rsidR="00F32F63" w:rsidRPr="00920DE5">
        <w:rPr>
          <w:rFonts w:cstheme="minorHAnsi"/>
        </w:rPr>
        <w:t>t</w:t>
      </w:r>
      <w:r w:rsidRPr="00920DE5">
        <w:rPr>
          <w:rFonts w:cstheme="minorHAnsi"/>
        </w:rPr>
        <w:t xml:space="preserve">he United Nations Development </w:t>
      </w:r>
      <w:proofErr w:type="spellStart"/>
      <w:r w:rsidRPr="00920DE5">
        <w:rPr>
          <w:rFonts w:cstheme="minorHAnsi"/>
        </w:rPr>
        <w:t>Programme</w:t>
      </w:r>
      <w:proofErr w:type="spellEnd"/>
      <w:r w:rsidRPr="00920DE5">
        <w:rPr>
          <w:rFonts w:cstheme="minorHAnsi"/>
        </w:rPr>
        <w:t xml:space="preserve"> (UNDP) Bahrain, and UN Resident Coordinator Office (RCO) Bahrain, in partnership with the Middle East and North Africa Public Administration Research (MENAPAR), the Bahrain Institute o</w:t>
      </w:r>
      <w:r w:rsidR="00F32F63" w:rsidRPr="00920DE5">
        <w:rPr>
          <w:rFonts w:cstheme="minorHAnsi"/>
        </w:rPr>
        <w:t xml:space="preserve">f Public Administration (BIPA), </w:t>
      </w:r>
      <w:r w:rsidRPr="00920DE5">
        <w:rPr>
          <w:rFonts w:cstheme="minorHAnsi"/>
        </w:rPr>
        <w:t xml:space="preserve">and the Bahrain Ministry of Foreign Affairs (MOFA), </w:t>
      </w:r>
      <w:r w:rsidR="00F32F63" w:rsidRPr="00920DE5">
        <w:rPr>
          <w:rFonts w:cstheme="minorHAnsi"/>
        </w:rPr>
        <w:t>ha</w:t>
      </w:r>
      <w:r w:rsidR="00341641">
        <w:rPr>
          <w:rFonts w:cstheme="minorHAnsi"/>
        </w:rPr>
        <w:t xml:space="preserve">d their Annual conference. This year conference hosted </w:t>
      </w:r>
      <w:r w:rsidRPr="00920DE5">
        <w:rPr>
          <w:rFonts w:cstheme="minorHAnsi"/>
        </w:rPr>
        <w:t>over 1</w:t>
      </w:r>
      <w:r w:rsidR="00341641">
        <w:rPr>
          <w:rFonts w:cstheme="minorHAnsi"/>
        </w:rPr>
        <w:t>5</w:t>
      </w:r>
      <w:r w:rsidRPr="00920DE5">
        <w:rPr>
          <w:rFonts w:cstheme="minorHAnsi"/>
        </w:rPr>
        <w:t xml:space="preserve">0 high-level government officials, business leaders, and development agencies among others, from across all regions of the globe </w:t>
      </w:r>
      <w:r w:rsidR="00F32F63" w:rsidRPr="00920DE5">
        <w:rPr>
          <w:rFonts w:cstheme="minorHAnsi"/>
        </w:rPr>
        <w:t xml:space="preserve">for the first time </w:t>
      </w:r>
      <w:r w:rsidRPr="00920DE5">
        <w:rPr>
          <w:rFonts w:cstheme="minorHAnsi"/>
        </w:rPr>
        <w:t xml:space="preserve">electronically </w:t>
      </w:r>
      <w:r w:rsidR="00E407FA" w:rsidRPr="00920DE5">
        <w:rPr>
          <w:rFonts w:cstheme="minorHAnsi"/>
        </w:rPr>
        <w:t>with</w:t>
      </w:r>
      <w:r w:rsidRPr="00920DE5">
        <w:rPr>
          <w:rFonts w:cstheme="minorHAnsi"/>
        </w:rPr>
        <w:t xml:space="preserve"> a novel online platform </w:t>
      </w:r>
      <w:proofErr w:type="spellStart"/>
      <w:r w:rsidR="00E407FA">
        <w:rPr>
          <w:rFonts w:cstheme="minorHAnsi"/>
        </w:rPr>
        <w:t>Chimex</w:t>
      </w:r>
      <w:proofErr w:type="spellEnd"/>
      <w:r w:rsidR="00E407FA">
        <w:rPr>
          <w:rFonts w:cstheme="minorHAnsi"/>
        </w:rPr>
        <w:t xml:space="preserve"> that </w:t>
      </w:r>
      <w:r w:rsidR="00341641">
        <w:rPr>
          <w:rFonts w:cstheme="minorHAnsi"/>
        </w:rPr>
        <w:t xml:space="preserve">was </w:t>
      </w:r>
      <w:r w:rsidRPr="00920DE5">
        <w:rPr>
          <w:rFonts w:cstheme="minorHAnsi"/>
        </w:rPr>
        <w:t>developed and powered by Amazon Web Services (AWS)</w:t>
      </w:r>
      <w:r w:rsidR="00F32F63" w:rsidRPr="00920DE5">
        <w:rPr>
          <w:rFonts w:cstheme="minorHAnsi"/>
        </w:rPr>
        <w:t>.</w:t>
      </w:r>
    </w:p>
    <w:p w14:paraId="0C44A799" w14:textId="44CE6753" w:rsidR="00ED3311" w:rsidRDefault="00ED3311" w:rsidP="007F7EC2">
      <w:pPr>
        <w:spacing w:before="240" w:after="240"/>
        <w:jc w:val="both"/>
        <w:rPr>
          <w:lang w:val="en-GB"/>
        </w:rPr>
      </w:pPr>
      <w:r>
        <w:t>T</w:t>
      </w:r>
      <w:r w:rsidR="0039161B">
        <w:t>he annual conference hosted</w:t>
      </w:r>
      <w:r>
        <w:t xml:space="preserve"> </w:t>
      </w:r>
      <w:del w:id="0" w:author="Nicolas David" w:date="2020-04-29T01:14:00Z">
        <w:r w:rsidDel="004E0819">
          <w:delText xml:space="preserve">150 </w:delText>
        </w:r>
        <w:r w:rsidR="0039161B" w:rsidDel="004E0819">
          <w:delText>people</w:delText>
        </w:r>
      </w:del>
      <w:ins w:id="1" w:author="Nicolas David" w:date="2020-04-29T01:14:00Z">
        <w:r w:rsidR="004E0819">
          <w:t>participants</w:t>
        </w:r>
      </w:ins>
      <w:r w:rsidR="007F7EC2">
        <w:t xml:space="preserve"> from 15 countries</w:t>
      </w:r>
      <w:r w:rsidR="0039161B">
        <w:t xml:space="preserve"> and spanned</w:t>
      </w:r>
      <w:r>
        <w:t xml:space="preserve"> </w:t>
      </w:r>
      <w:r w:rsidR="0039161B">
        <w:t>over</w:t>
      </w:r>
      <w:r>
        <w:t xml:space="preserve"> 3 days.  It requires </w:t>
      </w:r>
      <w:r w:rsidR="0039161B">
        <w:t xml:space="preserve">usually </w:t>
      </w:r>
      <w:r>
        <w:t xml:space="preserve">travel and personal contact, which the C19 Pandemic has put severe restrictions on.  </w:t>
      </w:r>
      <w:r w:rsidR="00341641">
        <w:t>BIPA</w:t>
      </w:r>
      <w:r>
        <w:t xml:space="preserve"> </w:t>
      </w:r>
      <w:r w:rsidR="00E407FA">
        <w:t>had to choose between</w:t>
      </w:r>
      <w:r>
        <w:t xml:space="preserve"> canceling t</w:t>
      </w:r>
      <w:r w:rsidR="00E407FA">
        <w:t xml:space="preserve">he conference </w:t>
      </w:r>
      <w:r w:rsidR="007514A1">
        <w:t>and</w:t>
      </w:r>
      <w:r>
        <w:t xml:space="preserve"> finding</w:t>
      </w:r>
      <w:r w:rsidR="00E407FA">
        <w:t xml:space="preserve"> a creative </w:t>
      </w:r>
      <w:r>
        <w:t xml:space="preserve">way to run a virtual e-workshop using </w:t>
      </w:r>
      <w:r w:rsidR="0039161B">
        <w:t>innovative</w:t>
      </w:r>
      <w:r>
        <w:t xml:space="preserve"> technologies.</w:t>
      </w:r>
      <w:r w:rsidR="0039161B">
        <w:t xml:space="preserve"> </w:t>
      </w:r>
      <w:r>
        <w:rPr>
          <w:lang w:val="en-GB"/>
        </w:rPr>
        <w:t xml:space="preserve">Before COVID-19, conferences, travel and physical meeting were the norm, while now with social distancing, closure of most airports and travel ban, life should continue, and we need to come up with innovative technologies to continue business as usual. </w:t>
      </w:r>
    </w:p>
    <w:p w14:paraId="649DEA7D" w14:textId="26DF41ED" w:rsidR="007F7EC2" w:rsidRPr="004E0819" w:rsidRDefault="00E407FA" w:rsidP="004E0819">
      <w:pPr>
        <w:rPr>
          <w:rFonts w:eastAsia="Times New Roman" w:cstheme="minorHAnsi"/>
          <w:lang w:val="en-GB"/>
          <w:rPrChange w:id="2" w:author="Nicolas David" w:date="2020-04-29T01:16:00Z">
            <w:rPr>
              <w:rFonts w:eastAsia="Times New Roman"/>
              <w:lang w:val="en-GB"/>
            </w:rPr>
          </w:rPrChange>
        </w:rPr>
        <w:pPrChange w:id="3" w:author="Nicolas David" w:date="2020-04-29T01:16:00Z">
          <w:pPr>
            <w:jc w:val="both"/>
          </w:pPr>
        </w:pPrChange>
      </w:pPr>
      <w:proofErr w:type="spellStart"/>
      <w:r w:rsidRPr="004E0819">
        <w:rPr>
          <w:rFonts w:cstheme="minorHAnsi"/>
          <w:lang w:val="en-GB"/>
          <w:rPrChange w:id="4" w:author="Nicolas David" w:date="2020-04-29T01:16:00Z">
            <w:rPr>
              <w:lang w:val="en-GB"/>
            </w:rPr>
          </w:rPrChange>
        </w:rPr>
        <w:t>Chimex</w:t>
      </w:r>
      <w:proofErr w:type="spellEnd"/>
      <w:del w:id="5" w:author="Nicolas David" w:date="2020-04-29T01:16:00Z">
        <w:r w:rsidRPr="004E0819" w:rsidDel="004E0819">
          <w:rPr>
            <w:rFonts w:cstheme="minorHAnsi"/>
            <w:lang w:val="en-GB"/>
            <w:rPrChange w:id="6" w:author="Nicolas David" w:date="2020-04-29T01:16:00Z">
              <w:rPr>
                <w:lang w:val="en-GB"/>
              </w:rPr>
            </w:rPrChange>
          </w:rPr>
          <w:delText xml:space="preserve">, </w:delText>
        </w:r>
      </w:del>
      <w:ins w:id="7" w:author="Nicolas David" w:date="2020-04-29T01:16:00Z">
        <w:r w:rsidR="004E0819" w:rsidRPr="004E0819">
          <w:rPr>
            <w:rFonts w:cstheme="minorHAnsi"/>
            <w:lang w:val="en-GB"/>
            <w:rPrChange w:id="8" w:author="Nicolas David" w:date="2020-04-29T01:16:00Z">
              <w:rPr>
                <w:lang w:val="en-GB"/>
              </w:rPr>
            </w:rPrChange>
          </w:rPr>
          <w:t xml:space="preserve"> is </w:t>
        </w:r>
      </w:ins>
      <w:del w:id="9" w:author="Nicolas David" w:date="2020-04-29T01:15:00Z">
        <w:r w:rsidRPr="004E0819" w:rsidDel="004E0819">
          <w:rPr>
            <w:rFonts w:cstheme="minorHAnsi"/>
            <w:lang w:val="en-GB"/>
            <w:rPrChange w:id="10" w:author="Nicolas David" w:date="2020-04-29T01:16:00Z">
              <w:rPr>
                <w:lang w:val="en-GB"/>
              </w:rPr>
            </w:rPrChange>
          </w:rPr>
          <w:delText>t</w:delText>
        </w:r>
        <w:r w:rsidR="00ED3311" w:rsidRPr="004E0819" w:rsidDel="004E0819">
          <w:rPr>
            <w:rFonts w:cstheme="minorHAnsi"/>
            <w:lang w:val="en-GB"/>
            <w:rPrChange w:id="11" w:author="Nicolas David" w:date="2020-04-29T01:16:00Z">
              <w:rPr>
                <w:lang w:val="en-GB"/>
              </w:rPr>
            </w:rPrChange>
          </w:rPr>
          <w:delText xml:space="preserve">he </w:delText>
        </w:r>
      </w:del>
      <w:ins w:id="12" w:author="Nicolas David" w:date="2020-04-29T01:15:00Z">
        <w:r w:rsidR="004E0819" w:rsidRPr="004E0819">
          <w:rPr>
            <w:rFonts w:cstheme="minorHAnsi"/>
            <w:lang w:val="en-GB"/>
            <w:rPrChange w:id="13" w:author="Nicolas David" w:date="2020-04-29T01:16:00Z">
              <w:rPr>
                <w:lang w:val="en-GB"/>
              </w:rPr>
            </w:rPrChange>
          </w:rPr>
          <w:t xml:space="preserve">leveraging the </w:t>
        </w:r>
      </w:ins>
      <w:r w:rsidR="00ED3311" w:rsidRPr="004E0819">
        <w:rPr>
          <w:rFonts w:cstheme="minorHAnsi"/>
          <w:lang w:val="en-GB"/>
          <w:rPrChange w:id="14" w:author="Nicolas David" w:date="2020-04-29T01:16:00Z">
            <w:rPr>
              <w:lang w:val="en-GB"/>
            </w:rPr>
          </w:rPrChange>
        </w:rPr>
        <w:t>Amazon Chime SDK</w:t>
      </w:r>
      <w:ins w:id="15" w:author="Nicolas David" w:date="2020-04-29T01:16:00Z">
        <w:r w:rsidR="004E0819" w:rsidRPr="004E0819">
          <w:rPr>
            <w:rFonts w:cstheme="minorHAnsi"/>
            <w:lang w:val="en-GB"/>
            <w:rPrChange w:id="16" w:author="Nicolas David" w:date="2020-04-29T01:16:00Z">
              <w:rPr>
                <w:lang w:val="en-GB"/>
              </w:rPr>
            </w:rPrChange>
          </w:rPr>
          <w:t xml:space="preserve">, </w:t>
        </w:r>
        <w:r w:rsidR="004E0819" w:rsidRPr="004E0819">
          <w:rPr>
            <w:rFonts w:eastAsia="Times New Roman" w:cstheme="minorHAnsi"/>
            <w:lang w:val="en-BH"/>
            <w:rPrChange w:id="17" w:author="Nicolas David" w:date="2020-04-29T01:16:00Z">
              <w:rPr>
                <w:rFonts w:ascii="Times New Roman" w:eastAsia="Times New Roman" w:hAnsi="Times New Roman" w:cs="Times New Roman"/>
                <w:sz w:val="24"/>
                <w:szCs w:val="24"/>
                <w:lang w:val="en-BH"/>
              </w:rPr>
            </w:rPrChange>
          </w:rPr>
          <w:t>a set of real-time communications components that developers can use to quickly add audio calling, video calling, and screen sharing capabilities to their own web or mobile applications</w:t>
        </w:r>
        <w:r w:rsidR="004E0819" w:rsidRPr="004E0819">
          <w:rPr>
            <w:rFonts w:eastAsia="Times New Roman" w:cstheme="minorHAnsi"/>
            <w:rPrChange w:id="18" w:author="Nicolas David" w:date="2020-04-29T01:16:00Z">
              <w:rPr>
                <w:rFonts w:ascii="Times New Roman" w:eastAsia="Times New Roman" w:hAnsi="Times New Roman" w:cs="Times New Roman"/>
                <w:sz w:val="24"/>
                <w:szCs w:val="24"/>
              </w:rPr>
            </w:rPrChange>
          </w:rPr>
          <w:t xml:space="preserve">. This SDK </w:t>
        </w:r>
      </w:ins>
      <w:del w:id="19" w:author="Nicolas David" w:date="2020-04-29T01:16:00Z">
        <w:r w:rsidR="0039161B" w:rsidRPr="004E0819" w:rsidDel="004E0819">
          <w:rPr>
            <w:rFonts w:cstheme="minorHAnsi"/>
            <w:lang w:val="en-GB"/>
            <w:rPrChange w:id="20" w:author="Nicolas David" w:date="2020-04-29T01:16:00Z">
              <w:rPr>
                <w:lang w:val="en-GB"/>
              </w:rPr>
            </w:rPrChange>
          </w:rPr>
          <w:delText xml:space="preserve"> </w:delText>
        </w:r>
      </w:del>
      <w:r w:rsidR="0039161B" w:rsidRPr="004E0819">
        <w:rPr>
          <w:rFonts w:cstheme="minorHAnsi"/>
          <w:lang w:val="en-GB"/>
          <w:rPrChange w:id="21" w:author="Nicolas David" w:date="2020-04-29T01:16:00Z">
            <w:rPr>
              <w:lang w:val="en-GB"/>
            </w:rPr>
          </w:rPrChange>
        </w:rPr>
        <w:t xml:space="preserve">was </w:t>
      </w:r>
      <w:r w:rsidR="007F7EC2" w:rsidRPr="004E0819">
        <w:rPr>
          <w:rFonts w:cstheme="minorHAnsi"/>
          <w:lang w:val="en-GB"/>
          <w:rPrChange w:id="22" w:author="Nicolas David" w:date="2020-04-29T01:16:00Z">
            <w:rPr>
              <w:lang w:val="en-GB"/>
            </w:rPr>
          </w:rPrChange>
        </w:rPr>
        <w:t>the base</w:t>
      </w:r>
      <w:r w:rsidR="0039161B" w:rsidRPr="004E0819">
        <w:rPr>
          <w:rFonts w:cstheme="minorHAnsi"/>
          <w:lang w:val="en-GB"/>
          <w:rPrChange w:id="23" w:author="Nicolas David" w:date="2020-04-29T01:16:00Z">
            <w:rPr>
              <w:lang w:val="en-GB"/>
            </w:rPr>
          </w:rPrChange>
        </w:rPr>
        <w:t xml:space="preserve"> to build a customized virtual conferencing</w:t>
      </w:r>
      <w:r w:rsidRPr="004E0819">
        <w:rPr>
          <w:rFonts w:cstheme="minorHAnsi"/>
          <w:lang w:val="en-GB"/>
          <w:rPrChange w:id="24" w:author="Nicolas David" w:date="2020-04-29T01:16:00Z">
            <w:rPr>
              <w:lang w:val="en-GB"/>
            </w:rPr>
          </w:rPrChange>
        </w:rPr>
        <w:t xml:space="preserve"> e-workshop</w:t>
      </w:r>
      <w:r w:rsidR="0039161B" w:rsidRPr="004E0819">
        <w:rPr>
          <w:rFonts w:cstheme="minorHAnsi"/>
          <w:lang w:val="en-GB"/>
          <w:rPrChange w:id="25" w:author="Nicolas David" w:date="2020-04-29T01:16:00Z">
            <w:rPr>
              <w:lang w:val="en-GB"/>
            </w:rPr>
          </w:rPrChange>
        </w:rPr>
        <w:t xml:space="preserve"> solution</w:t>
      </w:r>
      <w:r w:rsidRPr="004E0819">
        <w:rPr>
          <w:rFonts w:cstheme="minorHAnsi"/>
          <w:lang w:val="en-GB"/>
          <w:rPrChange w:id="26" w:author="Nicolas David" w:date="2020-04-29T01:16:00Z">
            <w:rPr>
              <w:lang w:val="en-GB"/>
            </w:rPr>
          </w:rPrChange>
        </w:rPr>
        <w:t xml:space="preserve">, which </w:t>
      </w:r>
      <w:r w:rsidR="0039161B" w:rsidRPr="004E0819">
        <w:rPr>
          <w:rFonts w:cstheme="minorHAnsi"/>
          <w:lang w:val="en-GB"/>
          <w:rPrChange w:id="27" w:author="Nicolas David" w:date="2020-04-29T01:16:00Z">
            <w:rPr>
              <w:lang w:val="en-GB"/>
            </w:rPr>
          </w:rPrChange>
        </w:rPr>
        <w:t>is</w:t>
      </w:r>
      <w:r w:rsidR="00ED3311" w:rsidRPr="004E0819">
        <w:rPr>
          <w:rFonts w:cstheme="minorHAnsi"/>
          <w:lang w:val="en-GB"/>
          <w:rPrChange w:id="28" w:author="Nicolas David" w:date="2020-04-29T01:16:00Z">
            <w:rPr>
              <w:lang w:val="en-GB"/>
            </w:rPr>
          </w:rPrChange>
        </w:rPr>
        <w:t xml:space="preserve"> a set of real-time communications components that developers can use to quickly add audio calling, video calling, and screen sharing capabil</w:t>
      </w:r>
      <w:r w:rsidRPr="004E0819">
        <w:rPr>
          <w:rFonts w:cstheme="minorHAnsi"/>
          <w:lang w:val="en-GB"/>
          <w:rPrChange w:id="29" w:author="Nicolas David" w:date="2020-04-29T01:16:00Z">
            <w:rPr>
              <w:lang w:val="en-GB"/>
            </w:rPr>
          </w:rPrChange>
        </w:rPr>
        <w:t xml:space="preserve">ities to their own applications. Most of the </w:t>
      </w:r>
      <w:proofErr w:type="spellStart"/>
      <w:r w:rsidRPr="004E0819">
        <w:rPr>
          <w:rFonts w:cstheme="minorHAnsi"/>
          <w:lang w:val="en-GB"/>
          <w:rPrChange w:id="30" w:author="Nicolas David" w:date="2020-04-29T01:16:00Z">
            <w:rPr>
              <w:lang w:val="en-GB"/>
            </w:rPr>
          </w:rPrChange>
        </w:rPr>
        <w:t>Chimex</w:t>
      </w:r>
      <w:proofErr w:type="spellEnd"/>
      <w:r w:rsidRPr="004E0819">
        <w:rPr>
          <w:rFonts w:cstheme="minorHAnsi"/>
          <w:lang w:val="en-GB"/>
          <w:rPrChange w:id="31" w:author="Nicolas David" w:date="2020-04-29T01:16:00Z">
            <w:rPr>
              <w:lang w:val="en-GB"/>
            </w:rPr>
          </w:rPrChange>
        </w:rPr>
        <w:t xml:space="preserve"> use cases utilized </w:t>
      </w:r>
      <w:r w:rsidRPr="004E0819">
        <w:rPr>
          <w:rFonts w:eastAsia="Times New Roman" w:cstheme="minorHAnsi"/>
          <w:lang w:val="en-GB"/>
          <w:rPrChange w:id="32" w:author="Nicolas David" w:date="2020-04-29T01:16:00Z">
            <w:rPr>
              <w:rFonts w:eastAsia="Times New Roman"/>
              <w:lang w:val="en-GB"/>
            </w:rPr>
          </w:rPrChange>
        </w:rPr>
        <w:t>server application that manages</w:t>
      </w:r>
      <w:r w:rsidR="00ED3311" w:rsidRPr="004E0819">
        <w:rPr>
          <w:rFonts w:eastAsia="Times New Roman" w:cstheme="minorHAnsi"/>
          <w:lang w:val="en-GB"/>
          <w:rPrChange w:id="33" w:author="Nicolas David" w:date="2020-04-29T01:16:00Z">
            <w:rPr>
              <w:rFonts w:eastAsia="Times New Roman"/>
              <w:lang w:val="en-GB"/>
            </w:rPr>
          </w:rPrChange>
        </w:rPr>
        <w:t xml:space="preserve"> meeting and attendee resources, and serves those resources to t</w:t>
      </w:r>
      <w:r w:rsidRPr="004E0819">
        <w:rPr>
          <w:rFonts w:eastAsia="Times New Roman" w:cstheme="minorHAnsi"/>
          <w:lang w:val="en-GB"/>
          <w:rPrChange w:id="34" w:author="Nicolas David" w:date="2020-04-29T01:16:00Z">
            <w:rPr>
              <w:rFonts w:eastAsia="Times New Roman"/>
              <w:lang w:val="en-GB"/>
            </w:rPr>
          </w:rPrChange>
        </w:rPr>
        <w:t>he client application, and c</w:t>
      </w:r>
      <w:r w:rsidR="00ED3311" w:rsidRPr="004E0819">
        <w:rPr>
          <w:rFonts w:eastAsia="Times New Roman" w:cstheme="minorHAnsi"/>
          <w:lang w:val="en-GB"/>
          <w:rPrChange w:id="35" w:author="Nicolas David" w:date="2020-04-29T01:16:00Z">
            <w:rPr>
              <w:rFonts w:eastAsia="Times New Roman"/>
              <w:lang w:val="en-GB"/>
            </w:rPr>
          </w:rPrChange>
        </w:rPr>
        <w:t xml:space="preserve">lient application </w:t>
      </w:r>
      <w:r w:rsidRPr="004E0819">
        <w:rPr>
          <w:rFonts w:eastAsia="Times New Roman" w:cstheme="minorHAnsi"/>
          <w:lang w:val="en-GB"/>
          <w:rPrChange w:id="36" w:author="Nicolas David" w:date="2020-04-29T01:16:00Z">
            <w:rPr>
              <w:rFonts w:eastAsia="Times New Roman"/>
              <w:lang w:val="en-GB"/>
            </w:rPr>
          </w:rPrChange>
        </w:rPr>
        <w:t>that r</w:t>
      </w:r>
      <w:r w:rsidR="00ED3311" w:rsidRPr="004E0819">
        <w:rPr>
          <w:rFonts w:eastAsia="Times New Roman" w:cstheme="minorHAnsi"/>
          <w:lang w:val="en-GB"/>
          <w:rPrChange w:id="37" w:author="Nicolas David" w:date="2020-04-29T01:16:00Z">
            <w:rPr>
              <w:rFonts w:eastAsia="Times New Roman"/>
              <w:lang w:val="en-GB"/>
            </w:rPr>
          </w:rPrChange>
        </w:rPr>
        <w:t>eceives meeting and attendee information from the server application, and uses that information to make media connections.</w:t>
      </w:r>
    </w:p>
    <w:p w14:paraId="60D73F8C" w14:textId="4DC86AFD" w:rsidR="00ED3311" w:rsidRPr="007F7EC2" w:rsidRDefault="0039161B" w:rsidP="006B769E">
      <w:pPr>
        <w:jc w:val="both"/>
        <w:rPr>
          <w:lang w:val="en-GB"/>
        </w:rPr>
      </w:pPr>
      <w:r w:rsidRPr="007F7EC2">
        <w:rPr>
          <w:lang w:val="en-GB"/>
        </w:rPr>
        <w:t xml:space="preserve">The </w:t>
      </w:r>
      <w:r w:rsidR="007F7EC2" w:rsidRPr="007F7EC2">
        <w:rPr>
          <w:lang w:val="en-GB"/>
        </w:rPr>
        <w:t xml:space="preserve">first release of </w:t>
      </w:r>
      <w:proofErr w:type="spellStart"/>
      <w:r w:rsidR="007F7EC2" w:rsidRPr="007F7EC2">
        <w:rPr>
          <w:lang w:val="en-GB"/>
        </w:rPr>
        <w:t>Chimex</w:t>
      </w:r>
      <w:proofErr w:type="spellEnd"/>
      <w:r w:rsidR="007F7EC2" w:rsidRPr="007F7EC2">
        <w:rPr>
          <w:lang w:val="en-GB"/>
        </w:rPr>
        <w:t xml:space="preserve"> had s</w:t>
      </w:r>
      <w:r w:rsidRPr="007F7EC2">
        <w:rPr>
          <w:lang w:val="en-GB"/>
        </w:rPr>
        <w:t>i</w:t>
      </w:r>
      <w:r w:rsidR="007F7EC2" w:rsidRPr="007F7EC2">
        <w:rPr>
          <w:lang w:val="en-GB"/>
        </w:rPr>
        <w:t>ngle track (no breakouts), c</w:t>
      </w:r>
      <w:r w:rsidRPr="007F7EC2">
        <w:rPr>
          <w:lang w:val="en-GB"/>
        </w:rPr>
        <w:t>ommunicat</w:t>
      </w:r>
      <w:r w:rsidR="007F7EC2" w:rsidRPr="007F7EC2">
        <w:rPr>
          <w:lang w:val="en-GB"/>
        </w:rPr>
        <w:t>ion fostering between attendees, e</w:t>
      </w:r>
      <w:r w:rsidRPr="007F7EC2">
        <w:rPr>
          <w:lang w:val="en-GB"/>
        </w:rPr>
        <w:t>ncourage interac</w:t>
      </w:r>
      <w:r w:rsidR="007F7EC2" w:rsidRPr="007F7EC2">
        <w:rPr>
          <w:lang w:val="en-GB"/>
        </w:rPr>
        <w:t xml:space="preserve">tion, </w:t>
      </w:r>
      <w:r w:rsidR="006B769E">
        <w:rPr>
          <w:lang w:val="en-GB"/>
        </w:rPr>
        <w:t xml:space="preserve">more than </w:t>
      </w:r>
      <w:r w:rsidR="007F7EC2" w:rsidRPr="007F7EC2">
        <w:rPr>
          <w:lang w:val="en-GB"/>
        </w:rPr>
        <w:t>a webinar format, and g</w:t>
      </w:r>
      <w:r w:rsidRPr="007F7EC2">
        <w:rPr>
          <w:lang w:val="en-GB"/>
        </w:rPr>
        <w:t>amification of the Event, rewarding interactions, hashtags on twitter/Instagram, preserving the valuable collaboration that occurs in a physical event even while converting this to a virtual event</w:t>
      </w:r>
      <w:r w:rsidR="007F7EC2">
        <w:rPr>
          <w:lang w:val="en-GB"/>
        </w:rPr>
        <w:t>.</w:t>
      </w:r>
    </w:p>
    <w:p w14:paraId="2C1E8F8F" w14:textId="5D9ED052" w:rsidR="00A448F3" w:rsidRPr="007F7EC2" w:rsidRDefault="00F32F63" w:rsidP="007514A1">
      <w:pPr>
        <w:spacing w:before="240" w:after="240"/>
        <w:jc w:val="both"/>
        <w:rPr>
          <w:lang w:val="en-GB"/>
        </w:rPr>
      </w:pPr>
      <w:r w:rsidRPr="007F7EC2">
        <w:rPr>
          <w:lang w:val="en-GB"/>
        </w:rPr>
        <w:t xml:space="preserve">The AWS </w:t>
      </w:r>
      <w:r w:rsidR="00ED3311" w:rsidRPr="007F7EC2">
        <w:rPr>
          <w:lang w:val="en-GB"/>
        </w:rPr>
        <w:t xml:space="preserve">virtual conference </w:t>
      </w:r>
      <w:r w:rsidRPr="007F7EC2">
        <w:rPr>
          <w:lang w:val="en-GB"/>
        </w:rPr>
        <w:t xml:space="preserve">platform enabled the attendees </w:t>
      </w:r>
      <w:r w:rsidR="00A448F3" w:rsidRPr="007F7EC2">
        <w:rPr>
          <w:lang w:val="en-GB"/>
        </w:rPr>
        <w:t xml:space="preserve">to </w:t>
      </w:r>
      <w:r w:rsidRPr="007F7EC2">
        <w:rPr>
          <w:lang w:val="en-GB"/>
        </w:rPr>
        <w:t xml:space="preserve">collaborate </w:t>
      </w:r>
      <w:r w:rsidR="00ED3311" w:rsidRPr="007F7EC2">
        <w:rPr>
          <w:lang w:val="en-GB"/>
        </w:rPr>
        <w:t xml:space="preserve">online </w:t>
      </w:r>
      <w:r w:rsidRPr="007F7EC2">
        <w:rPr>
          <w:lang w:val="en-GB"/>
        </w:rPr>
        <w:t xml:space="preserve">and </w:t>
      </w:r>
      <w:r w:rsidR="00A448F3" w:rsidRPr="007F7EC2">
        <w:rPr>
          <w:lang w:val="en-GB"/>
        </w:rPr>
        <w:t xml:space="preserve">discuss means to accelerate the achievement of the Sustainable Development Goals (SDGs) under the overarching theme of 'Promoting conducive policy, enabling business and legal environment, and integration in the Arab States Region.' Held exclusively </w:t>
      </w:r>
      <w:r w:rsidR="00315BD7" w:rsidRPr="007F7EC2">
        <w:rPr>
          <w:lang w:val="en-GB"/>
        </w:rPr>
        <w:t>for the first time utilizing</w:t>
      </w:r>
      <w:r w:rsidR="007F7EC2">
        <w:rPr>
          <w:lang w:val="en-GB"/>
        </w:rPr>
        <w:t xml:space="preserve"> </w:t>
      </w:r>
      <w:proofErr w:type="spellStart"/>
      <w:r w:rsidR="007F7EC2">
        <w:rPr>
          <w:lang w:val="en-GB"/>
        </w:rPr>
        <w:t>Chimex</w:t>
      </w:r>
      <w:proofErr w:type="spellEnd"/>
      <w:r w:rsidR="007F7EC2">
        <w:rPr>
          <w:lang w:val="en-GB"/>
        </w:rPr>
        <w:t>, the</w:t>
      </w:r>
      <w:r w:rsidR="00315BD7" w:rsidRPr="007F7EC2">
        <w:rPr>
          <w:lang w:val="en-GB"/>
        </w:rPr>
        <w:t xml:space="preserve"> AWS online custom developed platform</w:t>
      </w:r>
      <w:r w:rsidR="00A448F3" w:rsidRPr="007F7EC2">
        <w:rPr>
          <w:lang w:val="en-GB"/>
        </w:rPr>
        <w:t xml:space="preserve"> on the 14th and 15th of June 2020, the e-workshop included expert panel discussions and regional perspectives. The second day saw the continuation </w:t>
      </w:r>
      <w:r w:rsidRPr="007F7EC2">
        <w:rPr>
          <w:lang w:val="en-GB"/>
        </w:rPr>
        <w:t>of talks</w:t>
      </w:r>
      <w:r w:rsidR="00A448F3" w:rsidRPr="007F7EC2">
        <w:rPr>
          <w:lang w:val="en-GB"/>
        </w:rPr>
        <w:t xml:space="preserve"> and began the process of formulating research agendas from the findings of the event </w:t>
      </w:r>
      <w:r w:rsidR="007514A1">
        <w:rPr>
          <w:lang w:val="en-GB"/>
        </w:rPr>
        <w:t>as</w:t>
      </w:r>
      <w:r w:rsidR="00A448F3" w:rsidRPr="007F7EC2">
        <w:rPr>
          <w:lang w:val="en-GB"/>
        </w:rPr>
        <w:t xml:space="preserve"> post-workshop </w:t>
      </w:r>
      <w:r w:rsidR="007514A1">
        <w:rPr>
          <w:lang w:val="en-GB"/>
        </w:rPr>
        <w:t xml:space="preserve">activity </w:t>
      </w:r>
      <w:r w:rsidR="00A448F3" w:rsidRPr="007F7EC2">
        <w:rPr>
          <w:lang w:val="en-GB"/>
        </w:rPr>
        <w:t>by UNOSSC's Global Coalition of Think Tank Networks (GCTTN) to strengthen investment policies using informed policymaking.</w:t>
      </w:r>
    </w:p>
    <w:p w14:paraId="4F38D437" w14:textId="7749C6EB" w:rsidR="00873C6D" w:rsidRPr="007F7EC2" w:rsidRDefault="0099674C" w:rsidP="007F7EC2">
      <w:pPr>
        <w:pStyle w:val="NormalWeb"/>
        <w:jc w:val="both"/>
        <w:rPr>
          <w:rFonts w:asciiTheme="minorHAnsi" w:eastAsiaTheme="minorHAnsi" w:hAnsiTheme="minorHAnsi" w:cstheme="minorBidi"/>
          <w:sz w:val="22"/>
          <w:szCs w:val="22"/>
          <w:lang w:val="en-GB"/>
        </w:rPr>
      </w:pPr>
      <w:r w:rsidRPr="007F7EC2">
        <w:rPr>
          <w:rFonts w:asciiTheme="minorHAnsi" w:eastAsiaTheme="minorHAnsi" w:hAnsiTheme="minorHAnsi" w:cstheme="minorBidi"/>
          <w:sz w:val="22"/>
          <w:szCs w:val="22"/>
          <w:lang w:val="en-GB"/>
        </w:rPr>
        <w:t>"</w:t>
      </w:r>
      <w:r w:rsidR="00873C6D" w:rsidRPr="007F7EC2">
        <w:rPr>
          <w:rFonts w:asciiTheme="minorHAnsi" w:eastAsiaTheme="minorHAnsi" w:hAnsiTheme="minorHAnsi" w:cstheme="minorBidi"/>
          <w:sz w:val="22"/>
          <w:szCs w:val="22"/>
          <w:lang w:val="en-GB"/>
        </w:rPr>
        <w:t xml:space="preserve">The virtual conference exceeded all of our expectations, as we received a lot of positive feedback from participants, as well as from </w:t>
      </w:r>
      <w:r w:rsidRPr="007F7EC2">
        <w:rPr>
          <w:rFonts w:asciiTheme="minorHAnsi" w:eastAsiaTheme="minorHAnsi" w:hAnsiTheme="minorHAnsi" w:cstheme="minorBidi"/>
          <w:sz w:val="22"/>
          <w:szCs w:val="22"/>
          <w:lang w:val="en-GB"/>
        </w:rPr>
        <w:t xml:space="preserve">our international counterparts and partners, </w:t>
      </w:r>
      <w:r w:rsidR="00873C6D" w:rsidRPr="007F7EC2">
        <w:rPr>
          <w:rFonts w:asciiTheme="minorHAnsi" w:eastAsiaTheme="minorHAnsi" w:hAnsiTheme="minorHAnsi" w:cstheme="minorBidi"/>
          <w:sz w:val="22"/>
          <w:szCs w:val="22"/>
          <w:lang w:val="en-GB"/>
        </w:rPr>
        <w:t xml:space="preserve">stated </w:t>
      </w:r>
      <w:proofErr w:type="spellStart"/>
      <w:r w:rsidR="00873C6D" w:rsidRPr="007F7EC2">
        <w:rPr>
          <w:rFonts w:asciiTheme="minorHAnsi" w:eastAsiaTheme="minorHAnsi" w:hAnsiTheme="minorHAnsi" w:cstheme="minorBidi"/>
          <w:sz w:val="22"/>
          <w:szCs w:val="22"/>
          <w:lang w:val="en-GB"/>
        </w:rPr>
        <w:t>Dr.</w:t>
      </w:r>
      <w:proofErr w:type="spellEnd"/>
      <w:r w:rsidR="00873C6D" w:rsidRPr="007F7EC2">
        <w:rPr>
          <w:rFonts w:asciiTheme="minorHAnsi" w:eastAsiaTheme="minorHAnsi" w:hAnsiTheme="minorHAnsi" w:cstheme="minorBidi"/>
          <w:sz w:val="22"/>
          <w:szCs w:val="22"/>
          <w:lang w:val="en-GB"/>
        </w:rPr>
        <w:t xml:space="preserve"> </w:t>
      </w:r>
      <w:proofErr w:type="spellStart"/>
      <w:r w:rsidR="00873C6D" w:rsidRPr="007F7EC2">
        <w:rPr>
          <w:rFonts w:asciiTheme="minorHAnsi" w:eastAsiaTheme="minorHAnsi" w:hAnsiTheme="minorHAnsi" w:cstheme="minorBidi"/>
          <w:sz w:val="22"/>
          <w:szCs w:val="22"/>
          <w:lang w:val="en-GB"/>
        </w:rPr>
        <w:t>Ra'ed</w:t>
      </w:r>
      <w:proofErr w:type="spellEnd"/>
      <w:r w:rsidR="00873C6D" w:rsidRPr="007F7EC2">
        <w:rPr>
          <w:rFonts w:asciiTheme="minorHAnsi" w:eastAsiaTheme="minorHAnsi" w:hAnsiTheme="minorHAnsi" w:cstheme="minorBidi"/>
          <w:sz w:val="22"/>
          <w:szCs w:val="22"/>
          <w:lang w:val="en-GB"/>
        </w:rPr>
        <w:t xml:space="preserve"> Ben Shams, the Director-General of BIPA</w:t>
      </w:r>
      <w:r w:rsidR="0018361E" w:rsidRPr="007F7EC2">
        <w:rPr>
          <w:rFonts w:asciiTheme="minorHAnsi" w:eastAsiaTheme="minorHAnsi" w:hAnsiTheme="minorHAnsi" w:cstheme="minorBidi"/>
          <w:sz w:val="22"/>
          <w:szCs w:val="22"/>
          <w:lang w:val="en-GB"/>
        </w:rPr>
        <w:t xml:space="preserve">. </w:t>
      </w:r>
      <w:r w:rsidR="00873C6D" w:rsidRPr="007F7EC2">
        <w:rPr>
          <w:rFonts w:asciiTheme="minorHAnsi" w:eastAsiaTheme="minorHAnsi" w:hAnsiTheme="minorHAnsi" w:cstheme="minorBidi"/>
          <w:sz w:val="22"/>
          <w:szCs w:val="22"/>
          <w:lang w:val="en-GB"/>
        </w:rPr>
        <w:t xml:space="preserve">“We were able to provide the usual breadth of workshops without </w:t>
      </w:r>
      <w:r w:rsidR="00873C6D" w:rsidRPr="007F7EC2">
        <w:rPr>
          <w:rFonts w:asciiTheme="minorHAnsi" w:eastAsiaTheme="minorHAnsi" w:hAnsiTheme="minorHAnsi" w:cstheme="minorBidi"/>
          <w:sz w:val="22"/>
          <w:szCs w:val="22"/>
          <w:lang w:val="en-GB"/>
        </w:rPr>
        <w:lastRenderedPageBreak/>
        <w:t>compromising any quality of the discussions or the output, even in the current C19 pandemic environment.  It worked so well, we plan to make this format our first choice</w:t>
      </w:r>
      <w:r w:rsidR="0018361E" w:rsidRPr="007F7EC2">
        <w:rPr>
          <w:rFonts w:asciiTheme="minorHAnsi" w:eastAsiaTheme="minorHAnsi" w:hAnsiTheme="minorHAnsi" w:cstheme="minorBidi"/>
          <w:sz w:val="22"/>
          <w:szCs w:val="22"/>
          <w:lang w:val="en-GB"/>
        </w:rPr>
        <w:t xml:space="preserve">, added </w:t>
      </w:r>
      <w:proofErr w:type="spellStart"/>
      <w:r w:rsidR="0018361E" w:rsidRPr="007F7EC2">
        <w:rPr>
          <w:rFonts w:asciiTheme="minorHAnsi" w:eastAsiaTheme="minorHAnsi" w:hAnsiTheme="minorHAnsi" w:cstheme="minorBidi"/>
          <w:sz w:val="22"/>
          <w:szCs w:val="22"/>
          <w:lang w:val="en-GB"/>
        </w:rPr>
        <w:t>Dr.</w:t>
      </w:r>
      <w:proofErr w:type="spellEnd"/>
      <w:r w:rsidR="0018361E" w:rsidRPr="007F7EC2">
        <w:rPr>
          <w:rFonts w:asciiTheme="minorHAnsi" w:eastAsiaTheme="minorHAnsi" w:hAnsiTheme="minorHAnsi" w:cstheme="minorBidi"/>
          <w:sz w:val="22"/>
          <w:szCs w:val="22"/>
          <w:lang w:val="en-GB"/>
        </w:rPr>
        <w:t xml:space="preserve"> Shams. </w:t>
      </w:r>
    </w:p>
    <w:p w14:paraId="3822AA7E" w14:textId="47438363" w:rsidR="00D51BD2" w:rsidRPr="00411863" w:rsidRDefault="007F7EC2" w:rsidP="007F7EC2">
      <w:pPr>
        <w:pStyle w:val="NormalWeb"/>
        <w:jc w:val="both"/>
        <w:rPr>
          <w:rFonts w:asciiTheme="minorHAnsi" w:hAnsiTheme="minorHAnsi" w:cstheme="minorHAnsi"/>
          <w:sz w:val="22"/>
          <w:szCs w:val="22"/>
          <w:rPrChange w:id="38" w:author="Nicolas David" w:date="2020-04-29T01:07:00Z">
            <w:rPr/>
          </w:rPrChange>
        </w:rPr>
      </w:pPr>
      <w:r w:rsidRPr="00411863">
        <w:rPr>
          <w:rFonts w:asciiTheme="minorHAnsi" w:hAnsiTheme="minorHAnsi" w:cstheme="minorHAnsi"/>
          <w:sz w:val="22"/>
          <w:szCs w:val="22"/>
          <w:rPrChange w:id="39" w:author="Nicolas David" w:date="2020-04-29T01:07:00Z">
            <w:rPr/>
          </w:rPrChange>
        </w:rPr>
        <w:t>Teresa Carlson worldwide vice president public sector at Amazon Web Services stated: “I</w:t>
      </w:r>
      <w:r w:rsidR="00D51BD2" w:rsidRPr="00411863">
        <w:rPr>
          <w:rFonts w:asciiTheme="minorHAnsi" w:hAnsiTheme="minorHAnsi" w:cstheme="minorHAnsi"/>
          <w:sz w:val="22"/>
          <w:szCs w:val="22"/>
          <w:rPrChange w:id="40" w:author="Nicolas David" w:date="2020-04-29T01:07:00Z">
            <w:rPr/>
          </w:rPrChange>
        </w:rPr>
        <w:t xml:space="preserve"> was exceptionally pleased with the proactive approach of using a novel online platform to attend the conference. It was seamless and mimicked the offline experience well. I hope more events emulate the practice in hopes of</w:t>
      </w:r>
      <w:r w:rsidRPr="00411863">
        <w:rPr>
          <w:rFonts w:asciiTheme="minorHAnsi" w:hAnsiTheme="minorHAnsi" w:cstheme="minorHAnsi"/>
          <w:sz w:val="22"/>
          <w:szCs w:val="22"/>
          <w:rPrChange w:id="41" w:author="Nicolas David" w:date="2020-04-29T01:07:00Z">
            <w:rPr/>
          </w:rPrChange>
        </w:rPr>
        <w:t xml:space="preserve"> it becoming an industry norm”.</w:t>
      </w:r>
    </w:p>
    <w:p w14:paraId="0397C013" w14:textId="77777777" w:rsidR="00F73342" w:rsidRDefault="00F73342" w:rsidP="00F73342">
      <w:pPr>
        <w:pStyle w:val="NormalWeb"/>
        <w:spacing w:before="0" w:beforeAutospacing="0" w:after="160" w:afterAutospacing="0"/>
      </w:pPr>
      <w:r>
        <w:rPr>
          <w:rFonts w:ascii="Amazon Ember" w:hAnsi="Amazon Ember"/>
          <w:color w:val="000000"/>
          <w:sz w:val="22"/>
          <w:szCs w:val="22"/>
        </w:rPr>
        <w:t>        </w:t>
      </w:r>
    </w:p>
    <w:p w14:paraId="3C590314" w14:textId="48DC235F" w:rsidR="007F7EC2" w:rsidRPr="007F7EC2" w:rsidRDefault="007F7EC2" w:rsidP="007514A1">
      <w:pPr>
        <w:pStyle w:val="NormalWeb"/>
        <w:spacing w:before="0" w:beforeAutospacing="0" w:after="0" w:afterAutospacing="0"/>
        <w:rPr>
          <w:rFonts w:ascii="Amazon Ember" w:hAnsi="Amazon Ember"/>
          <w:color w:val="000000"/>
          <w:sz w:val="22"/>
          <w:szCs w:val="22"/>
        </w:rPr>
      </w:pPr>
      <w:r w:rsidRPr="007F7EC2">
        <w:rPr>
          <w:rFonts w:ascii="Amazon Ember" w:hAnsi="Amazon Ember"/>
          <w:color w:val="000000"/>
          <w:sz w:val="22"/>
          <w:szCs w:val="22"/>
        </w:rPr>
        <w:t xml:space="preserve">To experience a demo version of </w:t>
      </w:r>
      <w:proofErr w:type="spellStart"/>
      <w:r w:rsidR="007514A1" w:rsidRPr="007F7EC2">
        <w:rPr>
          <w:rFonts w:ascii="Amazon Ember" w:hAnsi="Amazon Ember"/>
          <w:color w:val="000000"/>
          <w:sz w:val="22"/>
          <w:szCs w:val="22"/>
        </w:rPr>
        <w:t>Chimex</w:t>
      </w:r>
      <w:proofErr w:type="spellEnd"/>
      <w:r w:rsidR="007514A1" w:rsidRPr="007F7EC2">
        <w:rPr>
          <w:rFonts w:ascii="Amazon Ember" w:hAnsi="Amazon Ember"/>
          <w:color w:val="000000"/>
          <w:sz w:val="22"/>
          <w:szCs w:val="22"/>
        </w:rPr>
        <w:t>,</w:t>
      </w:r>
      <w:r w:rsidRPr="007F7EC2">
        <w:rPr>
          <w:rFonts w:ascii="Amazon Ember" w:hAnsi="Amazon Ember"/>
          <w:color w:val="000000"/>
          <w:sz w:val="22"/>
          <w:szCs w:val="22"/>
        </w:rPr>
        <w:t xml:space="preserve"> </w:t>
      </w:r>
      <w:r w:rsidR="007514A1">
        <w:rPr>
          <w:rFonts w:ascii="Amazon Ember" w:hAnsi="Amazon Ember"/>
          <w:color w:val="000000"/>
          <w:sz w:val="22"/>
          <w:szCs w:val="22"/>
        </w:rPr>
        <w:t xml:space="preserve">please </w:t>
      </w:r>
      <w:r w:rsidRPr="007F7EC2">
        <w:rPr>
          <w:rFonts w:ascii="Amazon Ember" w:hAnsi="Amazon Ember"/>
          <w:color w:val="000000"/>
          <w:sz w:val="22"/>
          <w:szCs w:val="22"/>
        </w:rPr>
        <w:t xml:space="preserve">reach out </w:t>
      </w:r>
      <w:proofErr w:type="gramStart"/>
      <w:r w:rsidRPr="007F7EC2">
        <w:rPr>
          <w:rFonts w:ascii="Amazon Ember" w:hAnsi="Amazon Ember"/>
          <w:color w:val="000000"/>
          <w:sz w:val="22"/>
          <w:szCs w:val="22"/>
        </w:rPr>
        <w:t xml:space="preserve">to </w:t>
      </w:r>
      <w:r>
        <w:rPr>
          <w:rFonts w:ascii="Amazon Ember" w:hAnsi="Amazon Ember"/>
          <w:color w:val="000000"/>
          <w:sz w:val="22"/>
          <w:szCs w:val="22"/>
        </w:rPr>
        <w:t>:</w:t>
      </w:r>
      <w:proofErr w:type="gramEnd"/>
      <w:r>
        <w:rPr>
          <w:rFonts w:ascii="Amazon Ember" w:hAnsi="Amazon Ember"/>
          <w:color w:val="000000"/>
          <w:sz w:val="22"/>
          <w:szCs w:val="22"/>
        </w:rPr>
        <w:t>-</w:t>
      </w:r>
    </w:p>
    <w:p w14:paraId="6FB042B6" w14:textId="6C4AE089" w:rsidR="00F73342" w:rsidRDefault="007F7EC2" w:rsidP="00F267E7">
      <w:pPr>
        <w:pStyle w:val="NormalWeb"/>
        <w:spacing w:before="0" w:beforeAutospacing="0" w:after="0" w:afterAutospacing="0"/>
        <w:rPr>
          <w:rFonts w:ascii="Amazon Ember" w:hAnsi="Amazon Ember"/>
          <w:b/>
          <w:bCs/>
          <w:color w:val="000000"/>
          <w:sz w:val="22"/>
          <w:szCs w:val="22"/>
        </w:rPr>
      </w:pPr>
      <w:r w:rsidRPr="007F7EC2">
        <w:rPr>
          <w:rFonts w:ascii="Amazon Ember" w:hAnsi="Amazon Ember"/>
          <w:color w:val="000000"/>
          <w:sz w:val="22"/>
          <w:szCs w:val="22"/>
        </w:rPr>
        <w:t xml:space="preserve">BIPA </w:t>
      </w:r>
      <w:r w:rsidR="00F267E7">
        <w:rPr>
          <w:rFonts w:ascii="Amazon Ember" w:hAnsi="Amazon Ember"/>
          <w:color w:val="000000"/>
          <w:sz w:val="22"/>
          <w:szCs w:val="22"/>
        </w:rPr>
        <w:t>team</w:t>
      </w:r>
      <w:r w:rsidRPr="007F7EC2">
        <w:rPr>
          <w:rFonts w:ascii="Amazon Ember" w:hAnsi="Amazon Ember"/>
          <w:color w:val="000000"/>
          <w:sz w:val="22"/>
          <w:szCs w:val="22"/>
        </w:rPr>
        <w:t xml:space="preserve"> email </w:t>
      </w:r>
      <w:r>
        <w:rPr>
          <w:rFonts w:ascii="Amazon Ember" w:hAnsi="Amazon Ember"/>
          <w:b/>
          <w:bCs/>
          <w:color w:val="000000"/>
          <w:sz w:val="22"/>
          <w:szCs w:val="22"/>
        </w:rPr>
        <w:t xml:space="preserve">:- </w:t>
      </w:r>
      <w:hyperlink r:id="rId5" w:history="1">
        <w:r w:rsidRPr="00385DA8">
          <w:rPr>
            <w:rStyle w:val="Hyperlink"/>
            <w:rFonts w:ascii="Amazon Ember" w:hAnsi="Amazon Ember"/>
            <w:b/>
            <w:bCs/>
            <w:sz w:val="22"/>
            <w:szCs w:val="22"/>
          </w:rPr>
          <w:t>m.alsabba@bipa.gov.bh</w:t>
        </w:r>
      </w:hyperlink>
      <w:r>
        <w:rPr>
          <w:rFonts w:ascii="Amazon Ember" w:hAnsi="Amazon Ember"/>
          <w:b/>
          <w:bCs/>
          <w:color w:val="000000"/>
          <w:sz w:val="22"/>
          <w:szCs w:val="22"/>
        </w:rPr>
        <w:t xml:space="preserve"> </w:t>
      </w:r>
      <w:r w:rsidR="0027007C">
        <w:rPr>
          <w:rFonts w:ascii="Amazon Ember" w:hAnsi="Amazon Ember"/>
          <w:color w:val="000000"/>
          <w:sz w:val="22"/>
          <w:szCs w:val="22"/>
        </w:rPr>
        <w:t>and AWS team email:-</w:t>
      </w:r>
      <w:r>
        <w:rPr>
          <w:rFonts w:ascii="Amazon Ember" w:hAnsi="Amazon Ember"/>
          <w:b/>
          <w:bCs/>
          <w:color w:val="000000"/>
          <w:sz w:val="22"/>
          <w:szCs w:val="22"/>
        </w:rPr>
        <w:t xml:space="preserve"> </w:t>
      </w:r>
      <w:hyperlink r:id="rId6" w:history="1">
        <w:r w:rsidRPr="00385DA8">
          <w:rPr>
            <w:rStyle w:val="Hyperlink"/>
            <w:rFonts w:ascii="Amazon Ember" w:hAnsi="Amazon Ember"/>
            <w:b/>
            <w:bCs/>
            <w:sz w:val="22"/>
            <w:szCs w:val="22"/>
          </w:rPr>
          <w:t>nidbasha@amazon.com</w:t>
        </w:r>
      </w:hyperlink>
    </w:p>
    <w:p w14:paraId="632236F9" w14:textId="77777777" w:rsidR="007F7EC2" w:rsidRPr="007F7EC2" w:rsidRDefault="007F7EC2" w:rsidP="007F7EC2">
      <w:pPr>
        <w:pStyle w:val="NormalWeb"/>
        <w:spacing w:before="0" w:beforeAutospacing="0" w:after="160" w:afterAutospacing="0"/>
        <w:rPr>
          <w:rFonts w:ascii="Amazon Ember" w:hAnsi="Amazon Ember"/>
          <w:b/>
          <w:bCs/>
          <w:color w:val="000000"/>
          <w:sz w:val="22"/>
          <w:szCs w:val="22"/>
        </w:rPr>
      </w:pPr>
    </w:p>
    <w:sectPr w:rsidR="007F7EC2" w:rsidRPr="007F7EC2" w:rsidSect="003D09B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mazon Ember">
    <w:altName w:val="Times New Roman"/>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7294"/>
    <w:multiLevelType w:val="hybridMultilevel"/>
    <w:tmpl w:val="A828B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42"/>
    <w:rsid w:val="0018361E"/>
    <w:rsid w:val="00245C14"/>
    <w:rsid w:val="0027007C"/>
    <w:rsid w:val="002A6D6F"/>
    <w:rsid w:val="00315BD7"/>
    <w:rsid w:val="00341641"/>
    <w:rsid w:val="0039161B"/>
    <w:rsid w:val="003C5B78"/>
    <w:rsid w:val="003D09BE"/>
    <w:rsid w:val="003D3506"/>
    <w:rsid w:val="00411863"/>
    <w:rsid w:val="004D675D"/>
    <w:rsid w:val="004E0819"/>
    <w:rsid w:val="004F248F"/>
    <w:rsid w:val="00683215"/>
    <w:rsid w:val="006B769E"/>
    <w:rsid w:val="006F2627"/>
    <w:rsid w:val="007514A1"/>
    <w:rsid w:val="007F7EC2"/>
    <w:rsid w:val="00873C6D"/>
    <w:rsid w:val="00920DE5"/>
    <w:rsid w:val="0099674C"/>
    <w:rsid w:val="009C4873"/>
    <w:rsid w:val="00A12395"/>
    <w:rsid w:val="00A448F3"/>
    <w:rsid w:val="00BA5810"/>
    <w:rsid w:val="00CC5C20"/>
    <w:rsid w:val="00D51BD2"/>
    <w:rsid w:val="00E35AC8"/>
    <w:rsid w:val="00E407FA"/>
    <w:rsid w:val="00ED3311"/>
    <w:rsid w:val="00F267E7"/>
    <w:rsid w:val="00F32F63"/>
    <w:rsid w:val="00F70CA8"/>
    <w:rsid w:val="00F73342"/>
    <w:rsid w:val="00FC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3FB3"/>
  <w15:chartTrackingRefBased/>
  <w15:docId w15:val="{B7BE60C0-6276-44AB-B486-86F6CA20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3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3342"/>
    <w:rPr>
      <w:color w:val="0000FF"/>
      <w:u w:val="single"/>
    </w:rPr>
  </w:style>
  <w:style w:type="character" w:styleId="CommentReference">
    <w:name w:val="annotation reference"/>
    <w:basedOn w:val="DefaultParagraphFont"/>
    <w:uiPriority w:val="99"/>
    <w:semiHidden/>
    <w:unhideWhenUsed/>
    <w:rsid w:val="00A448F3"/>
    <w:rPr>
      <w:sz w:val="16"/>
      <w:szCs w:val="16"/>
    </w:rPr>
  </w:style>
  <w:style w:type="paragraph" w:styleId="CommentText">
    <w:name w:val="annotation text"/>
    <w:basedOn w:val="Normal"/>
    <w:link w:val="CommentTextChar"/>
    <w:uiPriority w:val="99"/>
    <w:semiHidden/>
    <w:unhideWhenUsed/>
    <w:rsid w:val="00A448F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448F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44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8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09BE"/>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D09BE"/>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3D09BE"/>
  </w:style>
  <w:style w:type="paragraph" w:styleId="ListParagraph">
    <w:name w:val="List Paragraph"/>
    <w:basedOn w:val="Normal"/>
    <w:uiPriority w:val="34"/>
    <w:qFormat/>
    <w:rsid w:val="00E4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369777">
      <w:bodyDiv w:val="1"/>
      <w:marLeft w:val="0"/>
      <w:marRight w:val="0"/>
      <w:marTop w:val="0"/>
      <w:marBottom w:val="0"/>
      <w:divBdr>
        <w:top w:val="none" w:sz="0" w:space="0" w:color="auto"/>
        <w:left w:val="none" w:sz="0" w:space="0" w:color="auto"/>
        <w:bottom w:val="none" w:sz="0" w:space="0" w:color="auto"/>
        <w:right w:val="none" w:sz="0" w:space="0" w:color="auto"/>
      </w:divBdr>
    </w:div>
    <w:div w:id="474688915">
      <w:bodyDiv w:val="1"/>
      <w:marLeft w:val="0"/>
      <w:marRight w:val="0"/>
      <w:marTop w:val="0"/>
      <w:marBottom w:val="0"/>
      <w:divBdr>
        <w:top w:val="none" w:sz="0" w:space="0" w:color="auto"/>
        <w:left w:val="none" w:sz="0" w:space="0" w:color="auto"/>
        <w:bottom w:val="none" w:sz="0" w:space="0" w:color="auto"/>
        <w:right w:val="none" w:sz="0" w:space="0" w:color="auto"/>
      </w:divBdr>
    </w:div>
    <w:div w:id="1030381301">
      <w:bodyDiv w:val="1"/>
      <w:marLeft w:val="0"/>
      <w:marRight w:val="0"/>
      <w:marTop w:val="0"/>
      <w:marBottom w:val="0"/>
      <w:divBdr>
        <w:top w:val="none" w:sz="0" w:space="0" w:color="auto"/>
        <w:left w:val="none" w:sz="0" w:space="0" w:color="auto"/>
        <w:bottom w:val="none" w:sz="0" w:space="0" w:color="auto"/>
        <w:right w:val="none" w:sz="0" w:space="0" w:color="auto"/>
      </w:divBdr>
    </w:div>
    <w:div w:id="1063525495">
      <w:bodyDiv w:val="1"/>
      <w:marLeft w:val="0"/>
      <w:marRight w:val="0"/>
      <w:marTop w:val="0"/>
      <w:marBottom w:val="0"/>
      <w:divBdr>
        <w:top w:val="none" w:sz="0" w:space="0" w:color="auto"/>
        <w:left w:val="none" w:sz="0" w:space="0" w:color="auto"/>
        <w:bottom w:val="none" w:sz="0" w:space="0" w:color="auto"/>
        <w:right w:val="none" w:sz="0" w:space="0" w:color="auto"/>
      </w:divBdr>
    </w:div>
    <w:div w:id="12240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dbasha@amazon.com" TargetMode="External"/><Relationship Id="rId5" Type="http://schemas.openxmlformats.org/officeDocument/2006/relationships/hyperlink" Target="mailto:m.alsabba@bipa.gov.b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AlBasha, Nidal</dc:creator>
  <cp:keywords/>
  <dc:description/>
  <cp:lastModifiedBy>Nicolas David</cp:lastModifiedBy>
  <cp:revision>12</cp:revision>
  <dcterms:created xsi:type="dcterms:W3CDTF">2020-04-20T10:03:00Z</dcterms:created>
  <dcterms:modified xsi:type="dcterms:W3CDTF">2020-04-28T22:16:00Z</dcterms:modified>
</cp:coreProperties>
</file>